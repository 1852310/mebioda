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699C6" w14:textId="77777777" w:rsidR="008D3140" w:rsidRPr="008D3140" w:rsidRDefault="004C0E0F" w:rsidP="008D31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</w:rPr>
        <w:t>Methods in Biodiversity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2227"/>
      </w:tblGrid>
      <w:tr w:rsidR="008D3140" w:rsidRPr="00513852" w14:paraId="44F00B9F" w14:textId="77777777" w:rsidTr="008D314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62BEE" w14:textId="77777777" w:rsidR="008D3140" w:rsidRPr="004C0E0F" w:rsidRDefault="008D3140" w:rsidP="004C0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4C0E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Vakbeschrijving</w:t>
            </w:r>
            <w:proofErr w:type="spellEnd"/>
            <w:r w:rsidRPr="004C0E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4C0E0F" w:rsidRPr="004C0E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Methods in </w:t>
            </w:r>
            <w:proofErr w:type="spellStart"/>
            <w:r w:rsidR="004C0E0F" w:rsidRPr="004C0E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Biodiversity</w:t>
            </w:r>
            <w:proofErr w:type="spellEnd"/>
            <w:r w:rsidR="004C0E0F" w:rsidRPr="004C0E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Analysis </w:t>
            </w:r>
            <w:r w:rsidR="0097628F" w:rsidRPr="004C0E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8D3140" w:rsidRPr="008D3140" w14:paraId="6CB61407" w14:textId="77777777" w:rsidTr="008D3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BB83" w14:textId="77777777" w:rsidR="008D3140" w:rsidRPr="008D3140" w:rsidRDefault="008D3140" w:rsidP="008D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8D3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Collegejaar:</w:t>
            </w:r>
          </w:p>
        </w:tc>
        <w:tc>
          <w:tcPr>
            <w:tcW w:w="0" w:type="auto"/>
            <w:vAlign w:val="center"/>
            <w:hideMark/>
          </w:tcPr>
          <w:p w14:paraId="78F867E1" w14:textId="77777777" w:rsidR="008D3140" w:rsidRPr="008D3140" w:rsidRDefault="008D3140" w:rsidP="000A5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D3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201</w:t>
            </w:r>
            <w:r w:rsidR="000A5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7</w:t>
            </w:r>
            <w:r w:rsidRPr="008D3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-201</w:t>
            </w:r>
            <w:r w:rsidR="000A5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8</w:t>
            </w:r>
          </w:p>
        </w:tc>
      </w:tr>
      <w:tr w:rsidR="008D3140" w:rsidRPr="008D3140" w14:paraId="495BB9D4" w14:textId="77777777" w:rsidTr="008D3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42F6" w14:textId="77777777" w:rsidR="008D3140" w:rsidRPr="008D3140" w:rsidRDefault="008D3140" w:rsidP="008D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8D3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Studiegidsnummer:</w:t>
            </w:r>
          </w:p>
        </w:tc>
        <w:tc>
          <w:tcPr>
            <w:tcW w:w="0" w:type="auto"/>
            <w:vAlign w:val="center"/>
            <w:hideMark/>
          </w:tcPr>
          <w:p w14:paraId="36B498EE" w14:textId="77777777" w:rsidR="008D3140" w:rsidRPr="008D3140" w:rsidRDefault="004C0E0F" w:rsidP="0021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C0E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4313MBA13</w:t>
            </w:r>
          </w:p>
        </w:tc>
      </w:tr>
      <w:tr w:rsidR="008D3140" w:rsidRPr="008D3140" w14:paraId="52B4BA69" w14:textId="77777777" w:rsidTr="008D3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4CBE9" w14:textId="77777777" w:rsidR="008D3140" w:rsidRPr="008D3140" w:rsidRDefault="008D3140" w:rsidP="008D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8D3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Docent(en):</w:t>
            </w:r>
          </w:p>
        </w:tc>
        <w:tc>
          <w:tcPr>
            <w:tcW w:w="0" w:type="auto"/>
            <w:vAlign w:val="center"/>
            <w:hideMark/>
          </w:tcPr>
          <w:p w14:paraId="703F97F0" w14:textId="77777777" w:rsidR="008D3140" w:rsidRPr="008D3140" w:rsidRDefault="000A59FC" w:rsidP="004C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4C0E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commentRangeStart w:id="0"/>
            <w:r w:rsidR="004C0E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Dr. R. A. Vos</w:t>
            </w:r>
            <w:commentRangeEnd w:id="0"/>
            <w:r w:rsidR="004C0E0F">
              <w:rPr>
                <w:rStyle w:val="Verwijzingopmerking"/>
              </w:rPr>
              <w:commentReference w:id="0"/>
            </w:r>
          </w:p>
        </w:tc>
      </w:tr>
      <w:tr w:rsidR="008D3140" w:rsidRPr="008D3140" w14:paraId="1F61A0B6" w14:textId="77777777" w:rsidTr="008D3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4175" w14:textId="77777777" w:rsidR="008D3140" w:rsidRPr="008D3140" w:rsidRDefault="008D3140" w:rsidP="008D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8D3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Voertaal:</w:t>
            </w:r>
          </w:p>
        </w:tc>
        <w:tc>
          <w:tcPr>
            <w:tcW w:w="0" w:type="auto"/>
            <w:vAlign w:val="center"/>
            <w:hideMark/>
          </w:tcPr>
          <w:p w14:paraId="59BC143F" w14:textId="77777777" w:rsidR="008D3140" w:rsidRPr="008D3140" w:rsidRDefault="008D3140" w:rsidP="008D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D314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Engels</w:t>
            </w:r>
          </w:p>
        </w:tc>
      </w:tr>
      <w:tr w:rsidR="008D3140" w:rsidRPr="008D3140" w14:paraId="1D6F85F9" w14:textId="77777777" w:rsidTr="008D3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F2833" w14:textId="77777777" w:rsidR="008D3140" w:rsidRPr="008D3140" w:rsidRDefault="008D3140" w:rsidP="008D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8D3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Blackboard:</w:t>
            </w:r>
          </w:p>
        </w:tc>
        <w:tc>
          <w:tcPr>
            <w:tcW w:w="0" w:type="auto"/>
            <w:vAlign w:val="center"/>
            <w:hideMark/>
          </w:tcPr>
          <w:p w14:paraId="009634AD" w14:textId="77777777" w:rsidR="008D3140" w:rsidRPr="008D3140" w:rsidRDefault="008D3140" w:rsidP="008D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D314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Ja</w:t>
            </w:r>
          </w:p>
        </w:tc>
      </w:tr>
      <w:tr w:rsidR="008D3140" w:rsidRPr="008D3140" w14:paraId="476CC9DE" w14:textId="77777777" w:rsidTr="008D3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72FB" w14:textId="77777777" w:rsidR="008D3140" w:rsidRPr="008D3140" w:rsidRDefault="008D3140" w:rsidP="008D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8D3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EC:</w:t>
            </w:r>
          </w:p>
        </w:tc>
        <w:tc>
          <w:tcPr>
            <w:tcW w:w="0" w:type="auto"/>
            <w:vAlign w:val="center"/>
            <w:hideMark/>
          </w:tcPr>
          <w:p w14:paraId="1A0EDE24" w14:textId="77777777" w:rsidR="008D3140" w:rsidRPr="008D3140" w:rsidRDefault="00217652" w:rsidP="008D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6</w:t>
            </w:r>
          </w:p>
        </w:tc>
      </w:tr>
      <w:tr w:rsidR="008D3140" w:rsidRPr="008D3140" w14:paraId="593932FD" w14:textId="77777777" w:rsidTr="008D3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2BBB" w14:textId="77777777" w:rsidR="008D3140" w:rsidRPr="008D3140" w:rsidRDefault="008D3140" w:rsidP="008D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8D3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Niveau:</w:t>
            </w:r>
          </w:p>
        </w:tc>
        <w:tc>
          <w:tcPr>
            <w:tcW w:w="0" w:type="auto"/>
            <w:vAlign w:val="center"/>
            <w:hideMark/>
          </w:tcPr>
          <w:p w14:paraId="305F75DC" w14:textId="77777777" w:rsidR="008D3140" w:rsidRPr="008D3140" w:rsidRDefault="00217652" w:rsidP="008D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</w:t>
            </w:r>
            <w:r w:rsidR="008D3140" w:rsidRPr="008D314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00</w:t>
            </w:r>
          </w:p>
        </w:tc>
      </w:tr>
      <w:tr w:rsidR="008D3140" w:rsidRPr="008D3140" w14:paraId="41485B70" w14:textId="77777777" w:rsidTr="008D31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60B5A" w14:textId="77777777" w:rsidR="008D3140" w:rsidRPr="008D3140" w:rsidRDefault="008D3140" w:rsidP="008D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8D3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Periode:</w:t>
            </w:r>
          </w:p>
        </w:tc>
        <w:tc>
          <w:tcPr>
            <w:tcW w:w="0" w:type="auto"/>
            <w:vAlign w:val="center"/>
            <w:hideMark/>
          </w:tcPr>
          <w:p w14:paraId="1FCE1D57" w14:textId="77777777" w:rsidR="008D3140" w:rsidRPr="008D3140" w:rsidRDefault="00F05371" w:rsidP="008D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7" w:anchor="part-of" w:history="1">
              <w:r w:rsidR="008D3140" w:rsidRPr="008D314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 xml:space="preserve">Semester 1 </w:t>
              </w:r>
            </w:hyperlink>
          </w:p>
        </w:tc>
      </w:tr>
    </w:tbl>
    <w:p w14:paraId="0FE8B773" w14:textId="77777777" w:rsidR="008D3140" w:rsidRPr="008D3140" w:rsidRDefault="008D3140" w:rsidP="008D31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D314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Geen</w:t>
      </w:r>
      <w:r w:rsidRPr="008D314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Keuzevak</w:t>
      </w:r>
    </w:p>
    <w:p w14:paraId="6DD26F7F" w14:textId="77777777" w:rsidR="008D3140" w:rsidRPr="008D3140" w:rsidRDefault="008D3140" w:rsidP="008D31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D314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Geen</w:t>
      </w:r>
      <w:r w:rsidRPr="008D314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Contractonderwijs</w:t>
      </w:r>
    </w:p>
    <w:p w14:paraId="3D0C483C" w14:textId="77777777" w:rsidR="008D3140" w:rsidRPr="008D3140" w:rsidRDefault="008D3140" w:rsidP="008D31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D314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Wel</w:t>
      </w:r>
      <w:r w:rsidRPr="008D314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Exchange</w:t>
      </w:r>
    </w:p>
    <w:p w14:paraId="1B3BEB42" w14:textId="77777777" w:rsidR="008D3140" w:rsidRPr="008D3140" w:rsidRDefault="008D3140" w:rsidP="008D31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D314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Wel</w:t>
      </w:r>
      <w:r w:rsidRPr="008D314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Study Abroad</w:t>
      </w:r>
    </w:p>
    <w:p w14:paraId="64BD0510" w14:textId="77777777" w:rsidR="008D3140" w:rsidRPr="008D3140" w:rsidRDefault="008D3140" w:rsidP="008D31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D314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Geen</w:t>
      </w:r>
      <w:r w:rsidRPr="008D314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Avondonderwijs</w:t>
      </w:r>
    </w:p>
    <w:p w14:paraId="42781898" w14:textId="77777777" w:rsidR="008D3140" w:rsidRPr="008D3140" w:rsidRDefault="008D3140" w:rsidP="008D31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D314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Geen</w:t>
      </w:r>
      <w:r w:rsidRPr="008D314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A-la-Carte en Aanschuifonderwijs</w:t>
      </w:r>
    </w:p>
    <w:p w14:paraId="14545AA2" w14:textId="77777777" w:rsidR="008D3140" w:rsidRPr="008D3140" w:rsidRDefault="008D3140" w:rsidP="008D31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D3140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Geen</w:t>
      </w:r>
      <w:r w:rsidRPr="008D314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Honours Class</w:t>
      </w:r>
    </w:p>
    <w:p w14:paraId="0325C369" w14:textId="77777777" w:rsidR="003C2896" w:rsidRPr="003C2896" w:rsidRDefault="003C2896" w:rsidP="003C2896">
      <w:pPr>
        <w:rPr>
          <w:lang w:val="en-US"/>
        </w:rPr>
      </w:pPr>
      <w:proofErr w:type="gramStart"/>
      <w:r w:rsidRPr="003C2896">
        <w:rPr>
          <w:lang w:val="en-US"/>
        </w:rPr>
        <w:t>h3</w:t>
      </w:r>
      <w:proofErr w:type="gramEnd"/>
      <w:r w:rsidRPr="003C2896">
        <w:rPr>
          <w:lang w:val="en-US"/>
        </w:rPr>
        <w:t>. Admission requirements</w:t>
      </w:r>
    </w:p>
    <w:p w14:paraId="5AC63C5B" w14:textId="77777777" w:rsidR="003C2896" w:rsidRPr="003C2896" w:rsidRDefault="003C2896" w:rsidP="003C2896">
      <w:pPr>
        <w:rPr>
          <w:lang w:val="en-US"/>
        </w:rPr>
      </w:pPr>
    </w:p>
    <w:p w14:paraId="02064528" w14:textId="77777777" w:rsidR="003C2896" w:rsidRPr="003C2896" w:rsidRDefault="003C2896" w:rsidP="003C2896">
      <w:pPr>
        <w:rPr>
          <w:lang w:val="en-US"/>
        </w:rPr>
      </w:pPr>
      <w:r w:rsidRPr="003C2896">
        <w:rPr>
          <w:lang w:val="en-US"/>
        </w:rPr>
        <w:t>This course is for MSc students in Biology.</w:t>
      </w:r>
    </w:p>
    <w:p w14:paraId="4597CEB2" w14:textId="77777777" w:rsidR="003C2896" w:rsidRPr="003C2896" w:rsidRDefault="003C2896" w:rsidP="003C2896">
      <w:pPr>
        <w:rPr>
          <w:lang w:val="en-US"/>
        </w:rPr>
      </w:pPr>
    </w:p>
    <w:p w14:paraId="6BE16139" w14:textId="77777777" w:rsidR="003C2896" w:rsidRPr="003C2896" w:rsidRDefault="003C2896" w:rsidP="003C2896">
      <w:pPr>
        <w:rPr>
          <w:lang w:val="en-US"/>
        </w:rPr>
      </w:pPr>
      <w:proofErr w:type="gramStart"/>
      <w:r w:rsidRPr="003C2896">
        <w:rPr>
          <w:lang w:val="en-US"/>
        </w:rPr>
        <w:t>h3</w:t>
      </w:r>
      <w:proofErr w:type="gramEnd"/>
      <w:r w:rsidRPr="003C2896">
        <w:rPr>
          <w:lang w:val="en-US"/>
        </w:rPr>
        <w:t>. Contact</w:t>
      </w:r>
    </w:p>
    <w:p w14:paraId="405BC164" w14:textId="77777777" w:rsidR="003C2896" w:rsidRPr="003C2896" w:rsidRDefault="003C2896" w:rsidP="003C2896">
      <w:pPr>
        <w:rPr>
          <w:lang w:val="en-US"/>
        </w:rPr>
      </w:pPr>
    </w:p>
    <w:p w14:paraId="1B16F292" w14:textId="77777777" w:rsidR="003C2896" w:rsidRPr="00F77795" w:rsidRDefault="003C2896" w:rsidP="003C2896">
      <w:pPr>
        <w:rPr>
          <w:lang w:val="en-US"/>
        </w:rPr>
      </w:pPr>
      <w:r w:rsidRPr="00F77795">
        <w:rPr>
          <w:lang w:val="en-US"/>
        </w:rPr>
        <w:t xml:space="preserve">Coordinator: </w:t>
      </w:r>
      <w:r w:rsidR="004C0E0F">
        <w:rPr>
          <w:lang w:val="en-US"/>
        </w:rPr>
        <w:t>Dr. R.A. Vos</w:t>
      </w:r>
    </w:p>
    <w:p w14:paraId="5A648B54" w14:textId="77777777" w:rsidR="0097628F" w:rsidRDefault="003C2896" w:rsidP="003C2896">
      <w:pPr>
        <w:rPr>
          <w:lang w:val="en-US"/>
        </w:rPr>
      </w:pPr>
      <w:r w:rsidRPr="003C2896">
        <w:rPr>
          <w:lang w:val="en-US"/>
        </w:rPr>
        <w:t>Email: "</w:t>
      </w:r>
      <w:r w:rsidR="004C0E0F" w:rsidRPr="004C0E0F">
        <w:rPr>
          <w:lang w:val="en-US"/>
        </w:rPr>
        <w:t>rutger.vos@naturalis.</w:t>
      </w:r>
      <w:proofErr w:type="spellStart"/>
      <w:r w:rsidR="004C0E0F" w:rsidRPr="004C0E0F">
        <w:rPr>
          <w:lang w:val="en-US"/>
        </w:rPr>
        <w:t>nl</w:t>
      </w:r>
      <w:proofErr w:type="spellEnd"/>
      <w:r w:rsidRPr="003C2896">
        <w:rPr>
          <w:lang w:val="en-US"/>
        </w:rPr>
        <w:t>"</w:t>
      </w:r>
      <w:proofErr w:type="gramStart"/>
      <w:r w:rsidRPr="003C2896">
        <w:rPr>
          <w:lang w:val="en-US"/>
        </w:rPr>
        <w:t>:mailto</w:t>
      </w:r>
      <w:proofErr w:type="gramEnd"/>
      <w:r w:rsidRPr="003C2896">
        <w:rPr>
          <w:lang w:val="en-US"/>
        </w:rPr>
        <w:t>:</w:t>
      </w:r>
      <w:r w:rsidR="00217652" w:rsidRPr="00217652">
        <w:rPr>
          <w:lang w:val="en-US"/>
        </w:rPr>
        <w:t xml:space="preserve"> </w:t>
      </w:r>
      <w:r w:rsidR="004C0E0F" w:rsidRPr="004C0E0F">
        <w:rPr>
          <w:lang w:val="en-US"/>
        </w:rPr>
        <w:t>rutger.vos@naturalis.nl</w:t>
      </w:r>
    </w:p>
    <w:p w14:paraId="5E41E982" w14:textId="77777777" w:rsidR="004C0E0F" w:rsidRDefault="004C0E0F" w:rsidP="003C2896">
      <w:pPr>
        <w:rPr>
          <w:ins w:id="1" w:author="Delft, M.J. van" w:date="2017-03-09T15:58:00Z"/>
          <w:lang w:val="en-US"/>
        </w:rPr>
      </w:pPr>
    </w:p>
    <w:p w14:paraId="21A811D2" w14:textId="77777777" w:rsidR="003C2896" w:rsidRPr="003C2896" w:rsidRDefault="003C2896" w:rsidP="003C2896">
      <w:pPr>
        <w:rPr>
          <w:lang w:val="en-US"/>
        </w:rPr>
      </w:pPr>
      <w:proofErr w:type="gramStart"/>
      <w:r w:rsidRPr="003C2896">
        <w:rPr>
          <w:lang w:val="en-US"/>
        </w:rPr>
        <w:t>h3</w:t>
      </w:r>
      <w:proofErr w:type="gramEnd"/>
      <w:r w:rsidRPr="003C2896">
        <w:rPr>
          <w:lang w:val="en-US"/>
        </w:rPr>
        <w:t>. Description</w:t>
      </w:r>
    </w:p>
    <w:p w14:paraId="47C066DA" w14:textId="77777777" w:rsidR="003C2896" w:rsidRDefault="00F05371" w:rsidP="003C2896">
      <w:pPr>
        <w:rPr>
          <w:ins w:id="2" w:author="Vos, R.A." w:date="2017-03-20T16:01:00Z"/>
          <w:lang w:val="en-US"/>
        </w:rPr>
      </w:pPr>
      <w:ins w:id="3" w:author="Vos, R.A." w:date="2017-03-20T15:55:00Z">
        <w:r>
          <w:rPr>
            <w:lang w:val="en-US"/>
          </w:rPr>
          <w:t xml:space="preserve">The aim of this course is to introduce methods and techniques that </w:t>
        </w:r>
      </w:ins>
      <w:ins w:id="4" w:author="Vos, R.A." w:date="2017-03-20T16:22:00Z">
        <w:r w:rsidR="00143CC3">
          <w:rPr>
            <w:lang w:val="en-US"/>
          </w:rPr>
          <w:t>are</w:t>
        </w:r>
      </w:ins>
      <w:ins w:id="5" w:author="Vos, R.A." w:date="2017-03-20T15:55:00Z">
        <w:r>
          <w:rPr>
            <w:lang w:val="en-US"/>
          </w:rPr>
          <w:t xml:space="preserve"> applied to the large-scale analysis of biodiversity data. </w:t>
        </w:r>
      </w:ins>
      <w:ins w:id="6" w:author="Vos, R.A." w:date="2017-03-20T16:22:00Z">
        <w:r w:rsidR="00143CC3">
          <w:rPr>
            <w:lang w:val="en-US"/>
          </w:rPr>
          <w:t>C</w:t>
        </w:r>
      </w:ins>
      <w:ins w:id="7" w:author="Vos, R.A." w:date="2017-03-20T15:57:00Z">
        <w:r>
          <w:rPr>
            <w:lang w:val="en-US"/>
          </w:rPr>
          <w:t xml:space="preserve">ommon threads are the management and analysis </w:t>
        </w:r>
      </w:ins>
      <w:ins w:id="8" w:author="Vos, R.A." w:date="2017-03-20T16:00:00Z">
        <w:r>
          <w:rPr>
            <w:lang w:val="en-US"/>
          </w:rPr>
          <w:t>of large volumes of</w:t>
        </w:r>
      </w:ins>
      <w:ins w:id="9" w:author="Vos, R.A." w:date="2017-03-20T16:01:00Z">
        <w:r>
          <w:rPr>
            <w:lang w:val="en-US"/>
          </w:rPr>
          <w:t xml:space="preserve"> biodiversity</w:t>
        </w:r>
      </w:ins>
      <w:ins w:id="10" w:author="Vos, R.A." w:date="2017-03-20T16:00:00Z">
        <w:r>
          <w:rPr>
            <w:lang w:val="en-US"/>
          </w:rPr>
          <w:t xml:space="preserve"> data and the challenges posed by this in terms</w:t>
        </w:r>
      </w:ins>
      <w:ins w:id="11" w:author="Vos, R.A." w:date="2017-03-20T16:01:00Z">
        <w:r>
          <w:rPr>
            <w:lang w:val="en-US"/>
          </w:rPr>
          <w:t xml:space="preserve"> reproducibility and scalability, but these are applied to cases of different dimensionality, namely:</w:t>
        </w:r>
      </w:ins>
    </w:p>
    <w:p w14:paraId="3B369090" w14:textId="77777777" w:rsidR="00F05371" w:rsidRPr="00F05371" w:rsidRDefault="00F05371" w:rsidP="00F05371">
      <w:pPr>
        <w:pStyle w:val="Lijstalinea"/>
        <w:numPr>
          <w:ilvl w:val="0"/>
          <w:numId w:val="14"/>
        </w:numPr>
        <w:rPr>
          <w:ins w:id="12" w:author="Vos, R.A." w:date="2017-03-20T16:02:00Z"/>
          <w:lang w:val="en-US"/>
        </w:rPr>
        <w:pPrChange w:id="13" w:author="Vos, R.A." w:date="2017-03-20T16:02:00Z">
          <w:pPr/>
        </w:pPrChange>
      </w:pPr>
      <w:proofErr w:type="gramStart"/>
      <w:ins w:id="14" w:author="Vos, R.A." w:date="2017-03-20T16:02:00Z">
        <w:r w:rsidRPr="00F05371">
          <w:rPr>
            <w:lang w:val="en-US"/>
          </w:rPr>
          <w:t>sequential</w:t>
        </w:r>
        <w:proofErr w:type="gramEnd"/>
        <w:r w:rsidRPr="00F05371">
          <w:rPr>
            <w:lang w:val="en-US"/>
          </w:rPr>
          <w:t xml:space="preserve"> (1D) data, e.g. DNA</w:t>
        </w:r>
        <w:r w:rsidR="00143CC3">
          <w:rPr>
            <w:lang w:val="en-US"/>
          </w:rPr>
          <w:t xml:space="preserve"> sequence data sets for assessing species diversity in samples</w:t>
        </w:r>
      </w:ins>
    </w:p>
    <w:p w14:paraId="3754B636" w14:textId="77777777" w:rsidR="00F05371" w:rsidRDefault="00F05371" w:rsidP="00F05371">
      <w:pPr>
        <w:pStyle w:val="Lijstalinea"/>
        <w:numPr>
          <w:ilvl w:val="0"/>
          <w:numId w:val="14"/>
        </w:numPr>
        <w:rPr>
          <w:ins w:id="15" w:author="Vos, R.A." w:date="2017-03-20T16:02:00Z"/>
          <w:lang w:val="en-US"/>
        </w:rPr>
        <w:pPrChange w:id="16" w:author="Vos, R.A." w:date="2017-03-20T16:02:00Z">
          <w:pPr/>
        </w:pPrChange>
      </w:pPr>
      <w:proofErr w:type="gramStart"/>
      <w:ins w:id="17" w:author="Vos, R.A." w:date="2017-03-20T16:02:00Z">
        <w:r>
          <w:rPr>
            <w:lang w:val="en-US"/>
          </w:rPr>
          <w:t>grid</w:t>
        </w:r>
        <w:proofErr w:type="gramEnd"/>
        <w:r>
          <w:rPr>
            <w:lang w:val="en-US"/>
          </w:rPr>
          <w:t xml:space="preserve"> and pixel (2D) data, e.g. images </w:t>
        </w:r>
      </w:ins>
      <w:ins w:id="18" w:author="Vos, R.A." w:date="2017-03-20T16:14:00Z">
        <w:r w:rsidR="00143CC3">
          <w:rPr>
            <w:lang w:val="en-US"/>
          </w:rPr>
          <w:t>for assessing phenotypic diversity</w:t>
        </w:r>
      </w:ins>
    </w:p>
    <w:p w14:paraId="47DEFD8C" w14:textId="77777777" w:rsidR="00F05371" w:rsidRDefault="00F05371" w:rsidP="00F05371">
      <w:pPr>
        <w:pStyle w:val="Lijstalinea"/>
        <w:numPr>
          <w:ilvl w:val="0"/>
          <w:numId w:val="14"/>
        </w:numPr>
        <w:rPr>
          <w:ins w:id="19" w:author="Vos, R.A." w:date="2017-03-20T16:03:00Z"/>
          <w:lang w:val="en-US"/>
        </w:rPr>
        <w:pPrChange w:id="20" w:author="Vos, R.A." w:date="2017-03-20T16:02:00Z">
          <w:pPr/>
        </w:pPrChange>
      </w:pPr>
      <w:proofErr w:type="gramStart"/>
      <w:ins w:id="21" w:author="Vos, R.A." w:date="2017-03-20T16:03:00Z">
        <w:r>
          <w:rPr>
            <w:lang w:val="en-US"/>
          </w:rPr>
          <w:t>physical</w:t>
        </w:r>
        <w:proofErr w:type="gramEnd"/>
        <w:r>
          <w:rPr>
            <w:lang w:val="en-US"/>
          </w:rPr>
          <w:t xml:space="preserve"> (3D) objects, e.g. from scanning</w:t>
        </w:r>
        <w:r w:rsidR="00143CC3">
          <w:rPr>
            <w:lang w:val="en-US"/>
          </w:rPr>
          <w:t>, to study functional adaptation and evolution</w:t>
        </w:r>
      </w:ins>
    </w:p>
    <w:p w14:paraId="50B1CC15" w14:textId="77777777" w:rsidR="00F05371" w:rsidRPr="00F05371" w:rsidRDefault="00F05371" w:rsidP="00F05371">
      <w:pPr>
        <w:pStyle w:val="Lijstalinea"/>
        <w:numPr>
          <w:ilvl w:val="0"/>
          <w:numId w:val="14"/>
        </w:numPr>
        <w:rPr>
          <w:lang w:val="en-US"/>
        </w:rPr>
        <w:pPrChange w:id="22" w:author="Vos, R.A." w:date="2017-03-20T16:02:00Z">
          <w:pPr/>
        </w:pPrChange>
      </w:pPr>
      <w:proofErr w:type="gramStart"/>
      <w:ins w:id="23" w:author="Vos, R.A." w:date="2017-03-20T16:03:00Z">
        <w:r>
          <w:rPr>
            <w:lang w:val="en-US"/>
          </w:rPr>
          <w:lastRenderedPageBreak/>
          <w:t>the</w:t>
        </w:r>
        <w:proofErr w:type="gramEnd"/>
        <w:r>
          <w:rPr>
            <w:lang w:val="en-US"/>
          </w:rPr>
          <w:t xml:space="preserve"> physical </w:t>
        </w:r>
      </w:ins>
      <w:ins w:id="24" w:author="Vos, R.A." w:date="2017-03-20T16:04:00Z">
        <w:r>
          <w:rPr>
            <w:lang w:val="en-US"/>
          </w:rPr>
          <w:t>through</w:t>
        </w:r>
      </w:ins>
      <w:ins w:id="25" w:author="Vos, R.A." w:date="2017-03-20T16:03:00Z">
        <w:r>
          <w:rPr>
            <w:lang w:val="en-US"/>
          </w:rPr>
          <w:t xml:space="preserve"> </w:t>
        </w:r>
      </w:ins>
      <w:ins w:id="26" w:author="Vos, R.A." w:date="2017-03-20T16:04:00Z">
        <w:r>
          <w:rPr>
            <w:lang w:val="en-US"/>
          </w:rPr>
          <w:t xml:space="preserve">time (4D), e.g. </w:t>
        </w:r>
      </w:ins>
      <w:ins w:id="27" w:author="Vos, R.A." w:date="2017-03-20T16:28:00Z">
        <w:r w:rsidR="007604BD">
          <w:rPr>
            <w:lang w:val="en-US"/>
          </w:rPr>
          <w:t>geospatial</w:t>
        </w:r>
      </w:ins>
      <w:ins w:id="28" w:author="Vos, R.A." w:date="2017-03-20T16:04:00Z">
        <w:r>
          <w:rPr>
            <w:lang w:val="en-US"/>
          </w:rPr>
          <w:t xml:space="preserve"> time series</w:t>
        </w:r>
      </w:ins>
      <w:ins w:id="29" w:author="Vos, R.A." w:date="2017-03-20T16:15:00Z">
        <w:r w:rsidR="00143CC3">
          <w:rPr>
            <w:lang w:val="en-US"/>
          </w:rPr>
          <w:t xml:space="preserve"> to study </w:t>
        </w:r>
      </w:ins>
      <w:ins w:id="30" w:author="Vos, R.A." w:date="2017-03-20T16:28:00Z">
        <w:r w:rsidR="007604BD">
          <w:rPr>
            <w:lang w:val="en-US"/>
          </w:rPr>
          <w:t>species distributions</w:t>
        </w:r>
      </w:ins>
    </w:p>
    <w:p w14:paraId="4FEF34DE" w14:textId="77777777" w:rsidR="003C2896" w:rsidRPr="003C2896" w:rsidRDefault="003C2896" w:rsidP="003C2896">
      <w:pPr>
        <w:rPr>
          <w:lang w:val="en-US"/>
        </w:rPr>
      </w:pPr>
    </w:p>
    <w:p w14:paraId="26CC106D" w14:textId="77777777" w:rsidR="003C2896" w:rsidRPr="003C2896" w:rsidRDefault="003C2896" w:rsidP="003C2896">
      <w:pPr>
        <w:rPr>
          <w:lang w:val="en-US"/>
        </w:rPr>
      </w:pPr>
      <w:proofErr w:type="gramStart"/>
      <w:r w:rsidRPr="003C2896">
        <w:rPr>
          <w:lang w:val="en-US"/>
        </w:rPr>
        <w:t>h3</w:t>
      </w:r>
      <w:proofErr w:type="gramEnd"/>
      <w:r w:rsidRPr="003C2896">
        <w:rPr>
          <w:lang w:val="en-US"/>
        </w:rPr>
        <w:t>. Learning goals</w:t>
      </w:r>
    </w:p>
    <w:p w14:paraId="7D9EEF06" w14:textId="77777777" w:rsidR="003C2896" w:rsidRPr="003C2896" w:rsidRDefault="003C2896" w:rsidP="003C2896">
      <w:pPr>
        <w:rPr>
          <w:lang w:val="en-US"/>
        </w:rPr>
      </w:pPr>
    </w:p>
    <w:p w14:paraId="5544B9AE" w14:textId="77777777" w:rsidR="003C2896" w:rsidRPr="003C2896" w:rsidRDefault="003C2896" w:rsidP="003C2896">
      <w:pPr>
        <w:rPr>
          <w:lang w:val="en-US"/>
        </w:rPr>
      </w:pPr>
      <w:r w:rsidRPr="003C2896">
        <w:rPr>
          <w:lang w:val="en-US"/>
        </w:rPr>
        <w:t>_Course objectives</w:t>
      </w:r>
      <w:proofErr w:type="gramStart"/>
      <w:r w:rsidRPr="003C2896">
        <w:rPr>
          <w:lang w:val="en-US"/>
        </w:rPr>
        <w:t>:_</w:t>
      </w:r>
      <w:proofErr w:type="gramEnd"/>
    </w:p>
    <w:p w14:paraId="489435D5" w14:textId="77777777" w:rsidR="003C2896" w:rsidRPr="003C2896" w:rsidRDefault="00F05371" w:rsidP="003C2896">
      <w:pPr>
        <w:rPr>
          <w:lang w:val="en-US"/>
        </w:rPr>
      </w:pPr>
      <w:ins w:id="31" w:author="Vos, R.A." w:date="2017-03-20T16:04:00Z">
        <w:r>
          <w:rPr>
            <w:lang w:val="en-US"/>
          </w:rPr>
          <w:t xml:space="preserve">To provide practical experience in handling and analyzing data </w:t>
        </w:r>
      </w:ins>
      <w:ins w:id="32" w:author="Vos, R.A." w:date="2017-03-20T16:09:00Z">
        <w:r>
          <w:rPr>
            <w:lang w:val="en-US"/>
          </w:rPr>
          <w:t>in way</w:t>
        </w:r>
      </w:ins>
      <w:ins w:id="33" w:author="Vos, R.A." w:date="2017-03-20T16:12:00Z">
        <w:r>
          <w:rPr>
            <w:lang w:val="en-US"/>
          </w:rPr>
          <w:t>s</w:t>
        </w:r>
      </w:ins>
      <w:ins w:id="34" w:author="Vos, R.A." w:date="2017-03-20T16:09:00Z">
        <w:r>
          <w:rPr>
            <w:lang w:val="en-US"/>
          </w:rPr>
          <w:t xml:space="preserve"> </w:t>
        </w:r>
        <w:proofErr w:type="gramStart"/>
        <w:r>
          <w:rPr>
            <w:lang w:val="en-US"/>
          </w:rPr>
          <w:t>that meet</w:t>
        </w:r>
        <w:proofErr w:type="gramEnd"/>
        <w:r>
          <w:rPr>
            <w:lang w:val="en-US"/>
          </w:rPr>
          <w:t xml:space="preserve"> the requirements of modern</w:t>
        </w:r>
      </w:ins>
      <w:ins w:id="35" w:author="Vos, R.A." w:date="2017-03-20T16:29:00Z">
        <w:r w:rsidR="007604BD">
          <w:rPr>
            <w:lang w:val="en-US"/>
          </w:rPr>
          <w:t>, open,</w:t>
        </w:r>
      </w:ins>
      <w:ins w:id="36" w:author="Vos, R.A." w:date="2017-03-20T16:09:00Z">
        <w:r>
          <w:rPr>
            <w:lang w:val="en-US"/>
          </w:rPr>
          <w:t xml:space="preserve"> </w:t>
        </w:r>
      </w:ins>
      <w:ins w:id="37" w:author="Vos, R.A." w:date="2017-03-20T16:12:00Z">
        <w:r>
          <w:rPr>
            <w:lang w:val="en-US"/>
          </w:rPr>
          <w:t xml:space="preserve">scientific </w:t>
        </w:r>
      </w:ins>
      <w:ins w:id="38" w:author="Vos, R.A." w:date="2017-03-20T16:09:00Z">
        <w:r>
          <w:rPr>
            <w:lang w:val="en-US"/>
          </w:rPr>
          <w:t>research. This means to be able to manage the provenance of data from the point of acquisition, to be able to analyze data in a reproducible manner</w:t>
        </w:r>
      </w:ins>
      <w:ins w:id="39" w:author="Vos, R.A." w:date="2017-03-20T16:29:00Z">
        <w:r w:rsidR="007604BD">
          <w:rPr>
            <w:lang w:val="en-US"/>
          </w:rPr>
          <w:t>,</w:t>
        </w:r>
      </w:ins>
      <w:bookmarkStart w:id="40" w:name="_GoBack"/>
      <w:bookmarkEnd w:id="40"/>
      <w:ins w:id="41" w:author="Vos, R.A." w:date="2017-03-20T16:04:00Z">
        <w:r>
          <w:rPr>
            <w:lang w:val="en-US"/>
          </w:rPr>
          <w:t xml:space="preserve"> </w:t>
        </w:r>
      </w:ins>
      <w:ins w:id="42" w:author="Vos, R.A." w:date="2017-03-20T16:11:00Z">
        <w:r>
          <w:rPr>
            <w:lang w:val="en-US"/>
          </w:rPr>
          <w:t>and to be able to share data, analysis workflows</w:t>
        </w:r>
      </w:ins>
      <w:ins w:id="43" w:author="Vos, R.A." w:date="2017-03-20T16:23:00Z">
        <w:r w:rsidR="007604BD">
          <w:rPr>
            <w:lang w:val="en-US"/>
          </w:rPr>
          <w:t>,</w:t>
        </w:r>
      </w:ins>
      <w:ins w:id="44" w:author="Vos, R.A." w:date="2017-03-20T16:11:00Z">
        <w:r>
          <w:rPr>
            <w:lang w:val="en-US"/>
          </w:rPr>
          <w:t xml:space="preserve"> and analytical environments with other researchers.</w:t>
        </w:r>
      </w:ins>
    </w:p>
    <w:p w14:paraId="78E1FC40" w14:textId="77777777" w:rsidR="003C2896" w:rsidRPr="003C2896" w:rsidRDefault="003C2896" w:rsidP="003C2896">
      <w:pPr>
        <w:rPr>
          <w:lang w:val="en-US"/>
        </w:rPr>
      </w:pPr>
      <w:r w:rsidRPr="003C2896">
        <w:rPr>
          <w:lang w:val="en-US"/>
        </w:rPr>
        <w:t>_Final qualifications</w:t>
      </w:r>
      <w:proofErr w:type="gramStart"/>
      <w:r w:rsidRPr="003C2896">
        <w:rPr>
          <w:lang w:val="en-US"/>
        </w:rPr>
        <w:t>:_</w:t>
      </w:r>
      <w:proofErr w:type="gramEnd"/>
    </w:p>
    <w:p w14:paraId="10971538" w14:textId="77777777" w:rsidR="003C2896" w:rsidRPr="003C2896" w:rsidRDefault="00143CC3" w:rsidP="003C2896">
      <w:pPr>
        <w:rPr>
          <w:lang w:val="en-US"/>
        </w:rPr>
      </w:pPr>
      <w:ins w:id="45" w:author="Vos, R.A." w:date="2017-03-20T16:16:00Z">
        <w:r>
          <w:rPr>
            <w:lang w:val="en-US"/>
          </w:rPr>
          <w:t xml:space="preserve">Theoretical understanding and </w:t>
        </w:r>
      </w:ins>
      <w:ins w:id="46" w:author="Vos, R.A." w:date="2017-03-20T16:15:00Z">
        <w:r>
          <w:rPr>
            <w:lang w:val="en-US"/>
          </w:rPr>
          <w:t xml:space="preserve">hands-on experience </w:t>
        </w:r>
      </w:ins>
      <w:ins w:id="47" w:author="Vos, R.A." w:date="2017-03-20T16:16:00Z">
        <w:r>
          <w:rPr>
            <w:lang w:val="en-US"/>
          </w:rPr>
          <w:t>in</w:t>
        </w:r>
      </w:ins>
      <w:ins w:id="48" w:author="Vos, R.A." w:date="2017-03-20T16:24:00Z">
        <w:r w:rsidR="007604BD">
          <w:rPr>
            <w:lang w:val="en-US"/>
          </w:rPr>
          <w:t xml:space="preserve"> managing and analyzing</w:t>
        </w:r>
      </w:ins>
      <w:ins w:id="49" w:author="Vos, R.A." w:date="2017-03-20T16:16:00Z">
        <w:r>
          <w:rPr>
            <w:lang w:val="en-US"/>
          </w:rPr>
          <w:t xml:space="preserve"> biodiversity data, </w:t>
        </w:r>
      </w:ins>
      <w:ins w:id="50" w:author="Vos, R.A." w:date="2017-03-20T16:17:00Z">
        <w:r>
          <w:rPr>
            <w:lang w:val="en-US"/>
          </w:rPr>
          <w:t>including</w:t>
        </w:r>
      </w:ins>
      <w:ins w:id="51" w:author="Vos, R.A." w:date="2017-03-20T16:16:00Z">
        <w:r>
          <w:rPr>
            <w:lang w:val="en-US"/>
          </w:rPr>
          <w:t xml:space="preserve"> DNA sequence</w:t>
        </w:r>
      </w:ins>
      <w:ins w:id="52" w:author="Vos, R.A." w:date="2017-03-20T16:17:00Z">
        <w:r>
          <w:rPr>
            <w:lang w:val="en-US"/>
          </w:rPr>
          <w:t>s</w:t>
        </w:r>
      </w:ins>
      <w:ins w:id="53" w:author="Vos, R.A." w:date="2017-03-20T16:16:00Z">
        <w:r>
          <w:rPr>
            <w:lang w:val="en-US"/>
          </w:rPr>
          <w:t>, image</w:t>
        </w:r>
      </w:ins>
      <w:ins w:id="54" w:author="Vos, R.A." w:date="2017-03-20T16:17:00Z">
        <w:r>
          <w:rPr>
            <w:lang w:val="en-US"/>
          </w:rPr>
          <w:t>s</w:t>
        </w:r>
      </w:ins>
      <w:ins w:id="55" w:author="Vos, R.A." w:date="2017-03-20T16:16:00Z">
        <w:r>
          <w:rPr>
            <w:lang w:val="en-US"/>
          </w:rPr>
          <w:t>, 3D objects</w:t>
        </w:r>
      </w:ins>
      <w:ins w:id="56" w:author="Vos, R.A." w:date="2017-03-20T16:17:00Z">
        <w:r>
          <w:rPr>
            <w:lang w:val="en-US"/>
          </w:rPr>
          <w:t>,</w:t>
        </w:r>
      </w:ins>
      <w:ins w:id="57" w:author="Vos, R.A." w:date="2017-03-20T16:16:00Z">
        <w:r>
          <w:rPr>
            <w:lang w:val="en-US"/>
          </w:rPr>
          <w:t xml:space="preserve"> and </w:t>
        </w:r>
      </w:ins>
      <w:ins w:id="58" w:author="Vos, R.A." w:date="2017-03-20T16:24:00Z">
        <w:r w:rsidR="007604BD">
          <w:rPr>
            <w:lang w:val="en-US"/>
          </w:rPr>
          <w:t>geospatial</w:t>
        </w:r>
      </w:ins>
      <w:ins w:id="59" w:author="Vos, R.A." w:date="2017-03-20T16:16:00Z">
        <w:r>
          <w:rPr>
            <w:lang w:val="en-US"/>
          </w:rPr>
          <w:t xml:space="preserve"> data</w:t>
        </w:r>
      </w:ins>
      <w:ins w:id="60" w:author="Vos, R.A." w:date="2017-03-20T16:18:00Z">
        <w:r>
          <w:rPr>
            <w:lang w:val="en-US"/>
          </w:rPr>
          <w:t>. Hands-on experience will include computational skills such as basic scripting, using HPC</w:t>
        </w:r>
      </w:ins>
      <w:ins w:id="61" w:author="Vos, R.A." w:date="2017-03-20T16:24:00Z">
        <w:r w:rsidR="007604BD">
          <w:rPr>
            <w:lang w:val="en-US"/>
          </w:rPr>
          <w:t>-like</w:t>
        </w:r>
      </w:ins>
      <w:ins w:id="62" w:author="Vos, R.A." w:date="2017-03-20T16:18:00Z">
        <w:r>
          <w:rPr>
            <w:lang w:val="en-US"/>
          </w:rPr>
          <w:t xml:space="preserve"> architectures</w:t>
        </w:r>
      </w:ins>
      <w:ins w:id="63" w:author="Vos, R.A." w:date="2017-03-20T16:24:00Z">
        <w:r w:rsidR="007604BD">
          <w:rPr>
            <w:lang w:val="en-US"/>
          </w:rPr>
          <w:t>,</w:t>
        </w:r>
      </w:ins>
      <w:ins w:id="64" w:author="Vos, R.A." w:date="2017-03-20T16:18:00Z">
        <w:r>
          <w:rPr>
            <w:lang w:val="en-US"/>
          </w:rPr>
          <w:t xml:space="preserve"> and</w:t>
        </w:r>
      </w:ins>
      <w:ins w:id="65" w:author="Vos, R.A." w:date="2017-03-20T16:26:00Z">
        <w:r w:rsidR="007604BD">
          <w:rPr>
            <w:lang w:val="en-US"/>
          </w:rPr>
          <w:t xml:space="preserve"> rationally</w:t>
        </w:r>
      </w:ins>
      <w:ins w:id="66" w:author="Vos, R.A." w:date="2017-03-20T16:18:00Z">
        <w:r>
          <w:rPr>
            <w:lang w:val="en-US"/>
          </w:rPr>
          <w:t xml:space="preserve"> </w:t>
        </w:r>
      </w:ins>
      <w:ins w:id="67" w:author="Vos, R.A." w:date="2017-03-20T16:25:00Z">
        <w:r w:rsidR="007604BD">
          <w:rPr>
            <w:lang w:val="en-US"/>
          </w:rPr>
          <w:t>managing project</w:t>
        </w:r>
      </w:ins>
      <w:ins w:id="68" w:author="Vos, R.A." w:date="2017-03-20T16:26:00Z">
        <w:r w:rsidR="007604BD">
          <w:rPr>
            <w:lang w:val="en-US"/>
          </w:rPr>
          <w:t xml:space="preserve"> input</w:t>
        </w:r>
      </w:ins>
      <w:ins w:id="69" w:author="Vos, R.A." w:date="2017-03-20T16:25:00Z">
        <w:r w:rsidR="007604BD">
          <w:rPr>
            <w:lang w:val="en-US"/>
          </w:rPr>
          <w:t>s</w:t>
        </w:r>
      </w:ins>
      <w:ins w:id="70" w:author="Vos, R.A." w:date="2017-03-20T16:26:00Z">
        <w:r w:rsidR="007604BD">
          <w:rPr>
            <w:lang w:val="en-US"/>
          </w:rPr>
          <w:t>, processes, and outputs</w:t>
        </w:r>
      </w:ins>
      <w:ins w:id="71" w:author="Vos, R.A." w:date="2017-03-20T16:18:00Z">
        <w:r>
          <w:rPr>
            <w:lang w:val="en-US"/>
          </w:rPr>
          <w:t>.</w:t>
        </w:r>
      </w:ins>
    </w:p>
    <w:p w14:paraId="0F15C376" w14:textId="77777777" w:rsidR="003C2896" w:rsidRPr="003C2896" w:rsidRDefault="003C2896" w:rsidP="003C2896">
      <w:pPr>
        <w:rPr>
          <w:lang w:val="en-US"/>
        </w:rPr>
      </w:pPr>
      <w:proofErr w:type="gramStart"/>
      <w:r w:rsidRPr="003C2896">
        <w:rPr>
          <w:lang w:val="en-US"/>
        </w:rPr>
        <w:t>h3</w:t>
      </w:r>
      <w:proofErr w:type="gramEnd"/>
      <w:r w:rsidRPr="003C2896">
        <w:rPr>
          <w:lang w:val="en-US"/>
        </w:rPr>
        <w:t xml:space="preserve">. Timetable </w:t>
      </w:r>
    </w:p>
    <w:p w14:paraId="50F84F99" w14:textId="77777777" w:rsidR="003C2896" w:rsidRPr="003C2896" w:rsidRDefault="003C2896" w:rsidP="003C2896">
      <w:pPr>
        <w:rPr>
          <w:lang w:val="en-US"/>
        </w:rPr>
      </w:pPr>
    </w:p>
    <w:p w14:paraId="6112703B" w14:textId="77777777" w:rsidR="003C2896" w:rsidRPr="003C2896" w:rsidRDefault="003C2896" w:rsidP="003C2896">
      <w:pPr>
        <w:rPr>
          <w:lang w:val="en-US"/>
        </w:rPr>
      </w:pPr>
      <w:proofErr w:type="gramStart"/>
      <w:r w:rsidRPr="003C2896">
        <w:rPr>
          <w:lang w:val="en-US"/>
        </w:rPr>
        <w:t>From</w:t>
      </w:r>
      <w:r w:rsidR="00217652">
        <w:rPr>
          <w:lang w:val="en-US"/>
        </w:rPr>
        <w:t xml:space="preserve"> </w:t>
      </w:r>
      <w:r w:rsidR="004C0E0F">
        <w:rPr>
          <w:lang w:val="en-US"/>
        </w:rPr>
        <w:t xml:space="preserve"> 27</w:t>
      </w:r>
      <w:proofErr w:type="gramEnd"/>
      <w:r w:rsidR="004C0E0F">
        <w:rPr>
          <w:lang w:val="en-US"/>
        </w:rPr>
        <w:t xml:space="preserve"> November 2017</w:t>
      </w:r>
      <w:r w:rsidR="00AC5FA0">
        <w:rPr>
          <w:lang w:val="en-US"/>
        </w:rPr>
        <w:t xml:space="preserve"> to </w:t>
      </w:r>
      <w:r w:rsidR="004C0E0F">
        <w:rPr>
          <w:lang w:val="en-US"/>
        </w:rPr>
        <w:t>22 December 2017</w:t>
      </w:r>
      <w:r w:rsidRPr="003C2896">
        <w:rPr>
          <w:lang w:val="en-US"/>
        </w:rPr>
        <w:t xml:space="preserve">. </w:t>
      </w:r>
      <w:proofErr w:type="spellStart"/>
      <w:r w:rsidRPr="003C2896">
        <w:rPr>
          <w:lang w:val="en-US"/>
        </w:rPr>
        <w:t>Programme</w:t>
      </w:r>
      <w:proofErr w:type="spellEnd"/>
      <w:r w:rsidRPr="003C2896">
        <w:rPr>
          <w:lang w:val="en-US"/>
        </w:rPr>
        <w:t xml:space="preserve"> details will be announced via Blackboard.</w:t>
      </w:r>
    </w:p>
    <w:p w14:paraId="1B68647F" w14:textId="77777777" w:rsidR="003C2896" w:rsidRPr="003C2896" w:rsidRDefault="003C2896" w:rsidP="003C2896">
      <w:pPr>
        <w:rPr>
          <w:lang w:val="en-US"/>
        </w:rPr>
      </w:pPr>
    </w:p>
    <w:p w14:paraId="0EE4268B" w14:textId="77777777" w:rsidR="003C2896" w:rsidRPr="003C2896" w:rsidRDefault="003C2896" w:rsidP="003C2896">
      <w:pPr>
        <w:rPr>
          <w:lang w:val="en-US"/>
        </w:rPr>
      </w:pPr>
      <w:proofErr w:type="gramStart"/>
      <w:r w:rsidRPr="003C2896">
        <w:rPr>
          <w:lang w:val="en-US"/>
        </w:rPr>
        <w:t>h3</w:t>
      </w:r>
      <w:proofErr w:type="gramEnd"/>
      <w:r w:rsidRPr="003C2896">
        <w:rPr>
          <w:lang w:val="en-US"/>
        </w:rPr>
        <w:t>. Mode of instruction</w:t>
      </w:r>
    </w:p>
    <w:p w14:paraId="61A76422" w14:textId="77777777" w:rsidR="00143CC3" w:rsidRDefault="00143CC3" w:rsidP="003C2896">
      <w:pPr>
        <w:rPr>
          <w:ins w:id="72" w:author="Vos, R.A." w:date="2017-03-20T16:21:00Z"/>
          <w:lang w:val="en-US"/>
        </w:rPr>
      </w:pPr>
    </w:p>
    <w:p w14:paraId="6DB94AAF" w14:textId="77777777" w:rsidR="003C2896" w:rsidRPr="003C2896" w:rsidRDefault="00143CC3" w:rsidP="003C2896">
      <w:pPr>
        <w:rPr>
          <w:lang w:val="en-US"/>
        </w:rPr>
      </w:pPr>
      <w:proofErr w:type="gramStart"/>
      <w:ins w:id="73" w:author="Vos, R.A." w:date="2017-03-20T16:20:00Z">
        <w:r w:rsidRPr="00143CC3">
          <w:rPr>
            <w:lang w:val="en-US"/>
          </w:rPr>
          <w:t>Lectures, computer exercises, literature study, demonstrations.</w:t>
        </w:r>
      </w:ins>
      <w:proofErr w:type="gramEnd"/>
    </w:p>
    <w:p w14:paraId="78730FB6" w14:textId="77777777" w:rsidR="003C2896" w:rsidRPr="003C2896" w:rsidRDefault="003C2896" w:rsidP="003C2896">
      <w:pPr>
        <w:rPr>
          <w:lang w:val="en-US"/>
        </w:rPr>
      </w:pPr>
    </w:p>
    <w:p w14:paraId="712EA7EF" w14:textId="77777777" w:rsidR="003C2896" w:rsidRPr="003C2896" w:rsidRDefault="003C2896" w:rsidP="003C2896">
      <w:pPr>
        <w:rPr>
          <w:lang w:val="en-US"/>
        </w:rPr>
      </w:pPr>
      <w:proofErr w:type="gramStart"/>
      <w:r w:rsidRPr="003C2896">
        <w:rPr>
          <w:lang w:val="en-US"/>
        </w:rPr>
        <w:t>h3</w:t>
      </w:r>
      <w:proofErr w:type="gramEnd"/>
      <w:r w:rsidRPr="003C2896">
        <w:rPr>
          <w:lang w:val="en-US"/>
        </w:rPr>
        <w:t>. Assessment method</w:t>
      </w:r>
    </w:p>
    <w:p w14:paraId="25ED6E8B" w14:textId="77777777" w:rsidR="00143CC3" w:rsidRDefault="00143CC3" w:rsidP="003C2896">
      <w:pPr>
        <w:rPr>
          <w:ins w:id="74" w:author="Vos, R.A." w:date="2017-03-20T16:20:00Z"/>
          <w:lang w:val="en-US"/>
        </w:rPr>
      </w:pPr>
    </w:p>
    <w:p w14:paraId="20B68192" w14:textId="77777777" w:rsidR="003C2896" w:rsidRPr="003C2896" w:rsidRDefault="00143CC3" w:rsidP="003C2896">
      <w:pPr>
        <w:rPr>
          <w:lang w:val="en-US"/>
        </w:rPr>
      </w:pPr>
      <w:proofErr w:type="gramStart"/>
      <w:ins w:id="75" w:author="Vos, R.A." w:date="2017-03-20T16:20:00Z">
        <w:r w:rsidRPr="00143CC3">
          <w:rPr>
            <w:lang w:val="en-US"/>
          </w:rPr>
          <w:t>Written reports, oral presentation, and examination.</w:t>
        </w:r>
      </w:ins>
      <w:proofErr w:type="gramEnd"/>
    </w:p>
    <w:p w14:paraId="149584ED" w14:textId="77777777" w:rsidR="003C2896" w:rsidRPr="003C2896" w:rsidRDefault="003C2896" w:rsidP="003C2896">
      <w:pPr>
        <w:rPr>
          <w:lang w:val="en-US"/>
        </w:rPr>
      </w:pPr>
    </w:p>
    <w:p w14:paraId="47192521" w14:textId="77777777" w:rsidR="003C2896" w:rsidRPr="003C2896" w:rsidRDefault="003C2896" w:rsidP="003C2896">
      <w:pPr>
        <w:rPr>
          <w:lang w:val="en-US"/>
        </w:rPr>
      </w:pPr>
      <w:proofErr w:type="gramStart"/>
      <w:r w:rsidRPr="003C2896">
        <w:rPr>
          <w:lang w:val="en-US"/>
        </w:rPr>
        <w:t>h3</w:t>
      </w:r>
      <w:proofErr w:type="gramEnd"/>
      <w:r w:rsidRPr="003C2896">
        <w:rPr>
          <w:lang w:val="en-US"/>
        </w:rPr>
        <w:t>. Blackboard</w:t>
      </w:r>
    </w:p>
    <w:p w14:paraId="2AB24333" w14:textId="77777777" w:rsidR="003C2896" w:rsidRDefault="003C2896" w:rsidP="003C2896">
      <w:pPr>
        <w:rPr>
          <w:ins w:id="76" w:author="Vos, R.A." w:date="2017-03-20T16:21:00Z"/>
          <w:lang w:val="en-US"/>
        </w:rPr>
      </w:pPr>
    </w:p>
    <w:p w14:paraId="13C8B7B3" w14:textId="77777777" w:rsidR="00143CC3" w:rsidRPr="003C2896" w:rsidRDefault="00143CC3" w:rsidP="003C2896">
      <w:pPr>
        <w:rPr>
          <w:lang w:val="en-US"/>
        </w:rPr>
      </w:pPr>
      <w:ins w:id="77" w:author="Vos, R.A." w:date="2017-03-20T16:21:00Z">
        <w:r w:rsidRPr="00143CC3">
          <w:rPr>
            <w:lang w:val="en-US"/>
          </w:rPr>
          <w:t>All information of lectures and papers will be available on Blackboard.</w:t>
        </w:r>
      </w:ins>
    </w:p>
    <w:p w14:paraId="163BFC09" w14:textId="77777777" w:rsidR="003C2896" w:rsidRPr="003C2896" w:rsidRDefault="003C2896" w:rsidP="003C2896">
      <w:pPr>
        <w:rPr>
          <w:lang w:val="en-US"/>
        </w:rPr>
      </w:pPr>
    </w:p>
    <w:p w14:paraId="1640ACFB" w14:textId="77777777" w:rsidR="003C2896" w:rsidRPr="003C2896" w:rsidRDefault="003C2896" w:rsidP="003C2896">
      <w:pPr>
        <w:rPr>
          <w:lang w:val="en-US"/>
        </w:rPr>
      </w:pPr>
      <w:proofErr w:type="gramStart"/>
      <w:r w:rsidRPr="003C2896">
        <w:rPr>
          <w:lang w:val="en-US"/>
        </w:rPr>
        <w:t>h3</w:t>
      </w:r>
      <w:proofErr w:type="gramEnd"/>
      <w:r w:rsidRPr="003C2896">
        <w:rPr>
          <w:lang w:val="en-US"/>
        </w:rPr>
        <w:t>. Reading list</w:t>
      </w:r>
    </w:p>
    <w:p w14:paraId="4A38C624" w14:textId="77777777" w:rsidR="003C2896" w:rsidRDefault="003C2896" w:rsidP="003C2896">
      <w:pPr>
        <w:rPr>
          <w:ins w:id="78" w:author="Vos, R.A." w:date="2017-03-20T16:21:00Z"/>
          <w:lang w:val="en-US"/>
        </w:rPr>
      </w:pPr>
    </w:p>
    <w:p w14:paraId="7F162C50" w14:textId="77777777" w:rsidR="00143CC3" w:rsidRPr="003C2896" w:rsidRDefault="00143CC3" w:rsidP="003C2896">
      <w:pPr>
        <w:rPr>
          <w:lang w:val="en-US"/>
        </w:rPr>
      </w:pPr>
      <w:ins w:id="79" w:author="Vos, R.A." w:date="2017-03-20T16:21:00Z">
        <w:r w:rsidRPr="00143CC3">
          <w:rPr>
            <w:lang w:val="en-US"/>
          </w:rPr>
          <w:t>Relevant literature will be made available on Blackboard.</w:t>
        </w:r>
      </w:ins>
    </w:p>
    <w:p w14:paraId="10AF0615" w14:textId="77777777" w:rsidR="003C2896" w:rsidRPr="003C2896" w:rsidRDefault="003C2896" w:rsidP="003C2896">
      <w:pPr>
        <w:rPr>
          <w:lang w:val="en-US"/>
        </w:rPr>
      </w:pPr>
    </w:p>
    <w:p w14:paraId="25890169" w14:textId="77777777" w:rsidR="003C2896" w:rsidRPr="003C2896" w:rsidRDefault="003C2896" w:rsidP="003C2896">
      <w:pPr>
        <w:rPr>
          <w:lang w:val="en-US"/>
        </w:rPr>
      </w:pPr>
      <w:proofErr w:type="gramStart"/>
      <w:r w:rsidRPr="003C2896">
        <w:rPr>
          <w:lang w:val="en-US"/>
        </w:rPr>
        <w:t>h3</w:t>
      </w:r>
      <w:proofErr w:type="gramEnd"/>
      <w:r w:rsidRPr="003C2896">
        <w:rPr>
          <w:lang w:val="en-US"/>
        </w:rPr>
        <w:t>. Registration</w:t>
      </w:r>
    </w:p>
    <w:p w14:paraId="1407F250" w14:textId="77777777" w:rsidR="003C2896" w:rsidRPr="003C2896" w:rsidRDefault="003C2896" w:rsidP="003C2896">
      <w:pPr>
        <w:rPr>
          <w:lang w:val="en-US"/>
        </w:rPr>
      </w:pPr>
    </w:p>
    <w:p w14:paraId="0FE7A063" w14:textId="77777777" w:rsidR="003C2896" w:rsidRPr="003C2896" w:rsidRDefault="003C2896" w:rsidP="003C2896">
      <w:pPr>
        <w:rPr>
          <w:lang w:val="en-US"/>
        </w:rPr>
      </w:pPr>
      <w:r w:rsidRPr="003C2896">
        <w:rPr>
          <w:lang w:val="en-US"/>
        </w:rPr>
        <w:t>Via USIS and enroll in Blackboard</w:t>
      </w:r>
    </w:p>
    <w:p w14:paraId="4400A7B8" w14:textId="77777777" w:rsidR="003C2896" w:rsidRPr="003C2896" w:rsidRDefault="003C2896" w:rsidP="003C2896">
      <w:pPr>
        <w:rPr>
          <w:lang w:val="en-US"/>
        </w:rPr>
      </w:pPr>
    </w:p>
    <w:p w14:paraId="682F08B2" w14:textId="77777777" w:rsidR="003C2896" w:rsidRPr="003C2896" w:rsidRDefault="003C2896" w:rsidP="003C2896">
      <w:pPr>
        <w:rPr>
          <w:lang w:val="en-US"/>
        </w:rPr>
      </w:pPr>
      <w:r w:rsidRPr="003C2896">
        <w:rPr>
          <w:lang w:val="en-US"/>
        </w:rPr>
        <w:t>Exchange and Study Abroad students, please see the "Prospective students website"</w:t>
      </w:r>
      <w:proofErr w:type="gramStart"/>
      <w:r w:rsidRPr="003C2896">
        <w:rPr>
          <w:lang w:val="en-US"/>
        </w:rPr>
        <w:t>:http</w:t>
      </w:r>
      <w:proofErr w:type="gramEnd"/>
      <w:r w:rsidRPr="003C2896">
        <w:rPr>
          <w:lang w:val="en-US"/>
        </w:rPr>
        <w:t>://www.prospectivestudents.leiden.edu/programmes/study-abroad/ for more information on how to apply.</w:t>
      </w:r>
    </w:p>
    <w:p w14:paraId="6F6D801C" w14:textId="77777777" w:rsidR="003C2896" w:rsidRPr="003C2896" w:rsidRDefault="003C2896" w:rsidP="003C2896">
      <w:pPr>
        <w:rPr>
          <w:lang w:val="en-US"/>
        </w:rPr>
      </w:pPr>
    </w:p>
    <w:p w14:paraId="56D89E24" w14:textId="77777777" w:rsidR="003C2896" w:rsidRPr="003C2896" w:rsidRDefault="003C2896" w:rsidP="003C2896">
      <w:pPr>
        <w:rPr>
          <w:lang w:val="en-US"/>
        </w:rPr>
      </w:pPr>
      <w:proofErr w:type="gramStart"/>
      <w:r w:rsidRPr="003C2896">
        <w:rPr>
          <w:lang w:val="en-US"/>
        </w:rPr>
        <w:t>h3</w:t>
      </w:r>
      <w:proofErr w:type="gramEnd"/>
      <w:r w:rsidRPr="003C2896">
        <w:rPr>
          <w:lang w:val="en-US"/>
        </w:rPr>
        <w:t>. Remarks</w:t>
      </w:r>
    </w:p>
    <w:p w14:paraId="4F37C18A" w14:textId="77777777" w:rsidR="003C2896" w:rsidRPr="003C2896" w:rsidRDefault="003C2896" w:rsidP="003C2896">
      <w:pPr>
        <w:rPr>
          <w:lang w:val="en-US"/>
        </w:rPr>
      </w:pPr>
    </w:p>
    <w:p w14:paraId="2908ABA4" w14:textId="77777777" w:rsidR="00CE6889" w:rsidRPr="008D3140" w:rsidRDefault="00CE6889" w:rsidP="003C2896">
      <w:pPr>
        <w:rPr>
          <w:lang w:val="en-US"/>
        </w:rPr>
      </w:pPr>
    </w:p>
    <w:sectPr w:rsidR="00CE6889" w:rsidRPr="008D3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ft, M.J. van" w:date="2017-03-09T15:59:00Z" w:initials="DMv">
    <w:p w14:paraId="4CAD8A9E" w14:textId="77777777" w:rsidR="00143CC3" w:rsidRDefault="00143CC3">
      <w:pPr>
        <w:pStyle w:val="Tekstopmerking"/>
      </w:pPr>
      <w:r>
        <w:rPr>
          <w:rStyle w:val="Verwijzingopmerking"/>
        </w:rPr>
        <w:annotationRef/>
      </w:r>
      <w:r>
        <w:t xml:space="preserve">Graag aanvullen indien er meerdere docenten bij de cursus betrokken zijn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501B"/>
    <w:multiLevelType w:val="multilevel"/>
    <w:tmpl w:val="D05A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46994"/>
    <w:multiLevelType w:val="multilevel"/>
    <w:tmpl w:val="3088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509DB"/>
    <w:multiLevelType w:val="multilevel"/>
    <w:tmpl w:val="8B1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0319F6"/>
    <w:multiLevelType w:val="multilevel"/>
    <w:tmpl w:val="63F2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656806"/>
    <w:multiLevelType w:val="multilevel"/>
    <w:tmpl w:val="EFB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31080"/>
    <w:multiLevelType w:val="multilevel"/>
    <w:tmpl w:val="3FE0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E3815"/>
    <w:multiLevelType w:val="multilevel"/>
    <w:tmpl w:val="5F4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165E5E"/>
    <w:multiLevelType w:val="multilevel"/>
    <w:tmpl w:val="F73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C145D1"/>
    <w:multiLevelType w:val="multilevel"/>
    <w:tmpl w:val="461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0734F4"/>
    <w:multiLevelType w:val="multilevel"/>
    <w:tmpl w:val="474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E0472B"/>
    <w:multiLevelType w:val="multilevel"/>
    <w:tmpl w:val="1E4E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7A5E0B"/>
    <w:multiLevelType w:val="multilevel"/>
    <w:tmpl w:val="51D8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175895"/>
    <w:multiLevelType w:val="multilevel"/>
    <w:tmpl w:val="3574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4B47AE"/>
    <w:multiLevelType w:val="multilevel"/>
    <w:tmpl w:val="2518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EB4023"/>
    <w:multiLevelType w:val="multilevel"/>
    <w:tmpl w:val="9D72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3"/>
  </w:num>
  <w:num w:numId="5">
    <w:abstractNumId w:val="12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13"/>
  </w:num>
  <w:num w:numId="11">
    <w:abstractNumId w:val="5"/>
  </w:num>
  <w:num w:numId="12">
    <w:abstractNumId w:val="11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89"/>
    <w:rsid w:val="000531A7"/>
    <w:rsid w:val="000A59FC"/>
    <w:rsid w:val="000B6AC4"/>
    <w:rsid w:val="000B6FF5"/>
    <w:rsid w:val="000F25FB"/>
    <w:rsid w:val="00143CC3"/>
    <w:rsid w:val="00163885"/>
    <w:rsid w:val="001D3098"/>
    <w:rsid w:val="00217652"/>
    <w:rsid w:val="003C2896"/>
    <w:rsid w:val="004C0E0F"/>
    <w:rsid w:val="00513852"/>
    <w:rsid w:val="005970C8"/>
    <w:rsid w:val="00615D6A"/>
    <w:rsid w:val="00626C0E"/>
    <w:rsid w:val="006642FC"/>
    <w:rsid w:val="006B769F"/>
    <w:rsid w:val="007604BD"/>
    <w:rsid w:val="008D3140"/>
    <w:rsid w:val="0097628F"/>
    <w:rsid w:val="00A42E29"/>
    <w:rsid w:val="00AC5FA0"/>
    <w:rsid w:val="00B153A0"/>
    <w:rsid w:val="00BC1073"/>
    <w:rsid w:val="00CE6889"/>
    <w:rsid w:val="00CF1FDB"/>
    <w:rsid w:val="00E31CD7"/>
    <w:rsid w:val="00F05371"/>
    <w:rsid w:val="00F77795"/>
    <w:rsid w:val="00F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4E0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26C0E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6642FC"/>
    <w:rPr>
      <w:b/>
      <w:bCs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6B7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B769F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0E0F"/>
    <w:rPr>
      <w:sz w:val="16"/>
      <w:szCs w:val="16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4C0E0F"/>
    <w:pPr>
      <w:spacing w:line="240" w:lineRule="auto"/>
    </w:pPr>
    <w:rPr>
      <w:sz w:val="20"/>
      <w:szCs w:val="20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4C0E0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4C0E0F"/>
    <w:rPr>
      <w:b/>
      <w:bCs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4C0E0F"/>
    <w:rPr>
      <w:b/>
      <w:bCs/>
      <w:sz w:val="20"/>
      <w:szCs w:val="20"/>
    </w:rPr>
  </w:style>
  <w:style w:type="paragraph" w:styleId="Lijstalinea">
    <w:name w:val="List Paragraph"/>
    <w:basedOn w:val="Normaal"/>
    <w:uiPriority w:val="34"/>
    <w:qFormat/>
    <w:rsid w:val="00F05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26C0E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6642FC"/>
    <w:rPr>
      <w:b/>
      <w:bCs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6B7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B769F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0E0F"/>
    <w:rPr>
      <w:sz w:val="16"/>
      <w:szCs w:val="16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4C0E0F"/>
    <w:pPr>
      <w:spacing w:line="240" w:lineRule="auto"/>
    </w:pPr>
    <w:rPr>
      <w:sz w:val="20"/>
      <w:szCs w:val="20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4C0E0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4C0E0F"/>
    <w:rPr>
      <w:b/>
      <w:bCs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4C0E0F"/>
    <w:rPr>
      <w:b/>
      <w:bCs/>
      <w:sz w:val="20"/>
      <w:szCs w:val="20"/>
    </w:rPr>
  </w:style>
  <w:style w:type="paragraph" w:styleId="Lijstalinea">
    <w:name w:val="List Paragraph"/>
    <w:basedOn w:val="Normaal"/>
    <w:uiPriority w:val="34"/>
    <w:qFormat/>
    <w:rsid w:val="00F0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0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2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2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4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2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s://studiegids.leidenuniv.nl/courses/show/42600/Orientation-on-Animal-Biology-and-Disease-Model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444</Words>
  <Characters>2448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Delft, M.J. van</dc:creator>
  <cp:lastModifiedBy>Vos, R.A.</cp:lastModifiedBy>
  <cp:revision>4</cp:revision>
  <dcterms:created xsi:type="dcterms:W3CDTF">2017-03-09T14:56:00Z</dcterms:created>
  <dcterms:modified xsi:type="dcterms:W3CDTF">2017-03-20T15:30:00Z</dcterms:modified>
</cp:coreProperties>
</file>