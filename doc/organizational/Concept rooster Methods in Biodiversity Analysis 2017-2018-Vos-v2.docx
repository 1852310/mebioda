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616D7B" w14:textId="77777777" w:rsidR="009D7D37" w:rsidRPr="00355831" w:rsidRDefault="00962206">
      <w:pPr>
        <w:pStyle w:val="Titel"/>
      </w:pPr>
      <w:bookmarkStart w:id="0" w:name="_GoBack"/>
      <w:bookmarkEnd w:id="0"/>
      <w:r w:rsidRPr="00355831">
        <w:rPr>
          <w:highlight w:val="yellow"/>
        </w:rPr>
        <w:t>CONCEPT</w:t>
      </w:r>
      <w:r w:rsidRPr="00355831">
        <w:t xml:space="preserve"> </w:t>
      </w:r>
      <w:r w:rsidR="00356629" w:rsidRPr="00355831">
        <w:t xml:space="preserve">MSc Course: </w:t>
      </w:r>
      <w:r w:rsidR="005B424F" w:rsidRPr="00355831">
        <w:t>Methods in Biodiversity Analysis</w:t>
      </w:r>
      <w:r w:rsidR="00F67DAC" w:rsidRPr="00355831">
        <w:t xml:space="preserve"> 2018</w:t>
      </w:r>
    </w:p>
    <w:p w14:paraId="78B1B370" w14:textId="77777777" w:rsidR="009D7D37" w:rsidRPr="00355831" w:rsidRDefault="00356629">
      <w:pPr>
        <w:jc w:val="center"/>
      </w:pPr>
      <w:r w:rsidRPr="00355831">
        <w:t>2</w:t>
      </w:r>
      <w:r w:rsidR="00AF2969" w:rsidRPr="00355831">
        <w:t>7</w:t>
      </w:r>
      <w:r w:rsidRPr="00355831">
        <w:t xml:space="preserve"> November -- 2</w:t>
      </w:r>
      <w:r w:rsidR="00AF2969" w:rsidRPr="00355831">
        <w:t>2</w:t>
      </w:r>
      <w:r w:rsidRPr="00355831">
        <w:t xml:space="preserve"> December</w:t>
      </w:r>
    </w:p>
    <w:p w14:paraId="543DD2E3" w14:textId="77777777" w:rsidR="009D7D37" w:rsidRPr="00355831" w:rsidRDefault="009D7D37"/>
    <w:p w14:paraId="62D02A66" w14:textId="77777777" w:rsidR="009D7D37" w:rsidRPr="00355831" w:rsidRDefault="00356629">
      <w:pPr>
        <w:jc w:val="center"/>
      </w:pPr>
      <w:r w:rsidRPr="00355831">
        <w:t>Naturalis Biodiversity Center</w:t>
      </w:r>
    </w:p>
    <w:p w14:paraId="66F78662" w14:textId="77777777" w:rsidR="009D7D37" w:rsidRPr="00355831" w:rsidRDefault="009D7D37">
      <w:pPr>
        <w:jc w:val="center"/>
      </w:pPr>
    </w:p>
    <w:p w14:paraId="40EB5D0E" w14:textId="77777777" w:rsidR="009D7D37" w:rsidRPr="00355831" w:rsidRDefault="009D7D37">
      <w:pPr>
        <w:ind w:left="720"/>
        <w:jc w:val="center"/>
      </w:pPr>
    </w:p>
    <w:tbl>
      <w:tblPr>
        <w:tblStyle w:val="a"/>
        <w:tblW w:w="14050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6225"/>
      </w:tblGrid>
      <w:tr w:rsidR="00F35897" w:rsidRPr="00355831" w14:paraId="42CB5A50" w14:textId="77777777" w:rsidTr="003A1F06">
        <w:tc>
          <w:tcPr>
            <w:tcW w:w="7825" w:type="dxa"/>
            <w:tcBorders>
              <w:right w:val="nil"/>
            </w:tcBorders>
          </w:tcPr>
          <w:p w14:paraId="205DBACE" w14:textId="77777777" w:rsidR="00F35897" w:rsidRPr="00355831" w:rsidRDefault="00F35897">
            <w:pPr>
              <w:tabs>
                <w:tab w:val="left" w:pos="2329"/>
                <w:tab w:val="left" w:pos="3979"/>
              </w:tabs>
              <w:ind w:left="720"/>
            </w:pPr>
            <w:r w:rsidRPr="00355831">
              <w:t>Place:</w:t>
            </w:r>
            <w:r w:rsidRPr="00355831">
              <w:tab/>
            </w:r>
            <w:proofErr w:type="spellStart"/>
            <w:r w:rsidRPr="00355831">
              <w:t>Sylvius</w:t>
            </w:r>
            <w:proofErr w:type="spellEnd"/>
            <w:r w:rsidRPr="00355831">
              <w:t xml:space="preserve"> Building</w:t>
            </w:r>
          </w:p>
          <w:p w14:paraId="46D426B6" w14:textId="77777777" w:rsidR="00F35897" w:rsidRPr="00355831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  <w:r w:rsidRPr="00355831">
              <w:tab/>
            </w:r>
            <w:r w:rsidRPr="00355831">
              <w:tab/>
              <w:t>Room 1.4.01/06</w:t>
            </w:r>
          </w:p>
          <w:p w14:paraId="53DDDE98" w14:textId="77777777" w:rsidR="00F35897" w:rsidRPr="00355831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  <w:r w:rsidRPr="00355831">
              <w:rPr>
                <w:b/>
              </w:rPr>
              <w:t>Except</w:t>
            </w:r>
            <w:r w:rsidRPr="00355831">
              <w:t xml:space="preserve">: </w:t>
            </w:r>
          </w:p>
          <w:p w14:paraId="01B15C31" w14:textId="77777777" w:rsidR="00F35897" w:rsidRPr="00355831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  <w:r w:rsidRPr="00355831">
              <w:t>Dec. 14-16</w:t>
            </w:r>
            <w:r w:rsidRPr="00355831">
              <w:tab/>
              <w:t>Room 1.4.11/16</w:t>
            </w:r>
          </w:p>
          <w:p w14:paraId="0C2A77A8" w14:textId="77777777" w:rsidR="00F35897" w:rsidRPr="00355831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</w:p>
          <w:p w14:paraId="543D0FD2" w14:textId="77777777" w:rsidR="00F35897" w:rsidRPr="00355831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</w:p>
          <w:p w14:paraId="4594C711" w14:textId="77777777" w:rsidR="00F35897" w:rsidRPr="00355831" w:rsidRDefault="00F35897">
            <w:pPr>
              <w:tabs>
                <w:tab w:val="left" w:pos="2329"/>
                <w:tab w:val="left" w:pos="3979"/>
              </w:tabs>
              <w:ind w:left="720"/>
            </w:pPr>
            <w:r w:rsidRPr="00355831">
              <w:t>21-22/12</w:t>
            </w:r>
            <w:r w:rsidRPr="00355831">
              <w:tab/>
              <w:t>Free to prepare for examination</w:t>
            </w:r>
          </w:p>
          <w:p w14:paraId="77A5B548" w14:textId="77777777" w:rsidR="00F35897" w:rsidRPr="00355831" w:rsidRDefault="00F35897">
            <w:pPr>
              <w:tabs>
                <w:tab w:val="left" w:pos="2329"/>
                <w:tab w:val="left" w:pos="3979"/>
              </w:tabs>
              <w:ind w:left="720"/>
            </w:pPr>
            <w:r w:rsidRPr="00355831">
              <w:t>23/12</w:t>
            </w:r>
            <w:r w:rsidRPr="00355831">
              <w:tab/>
              <w:t>Evaluation: room 1.4.11/16</w:t>
            </w:r>
          </w:p>
          <w:p w14:paraId="2B2890C1" w14:textId="77777777" w:rsidR="00F35897" w:rsidRPr="00355831" w:rsidRDefault="00F35897">
            <w:pPr>
              <w:tabs>
                <w:tab w:val="left" w:pos="2329"/>
                <w:tab w:val="left" w:pos="3979"/>
              </w:tabs>
              <w:ind w:left="720"/>
            </w:pPr>
            <w:r w:rsidRPr="00355831">
              <w:tab/>
              <w:t>Examination: room 1.4.11/16</w:t>
            </w:r>
          </w:p>
          <w:p w14:paraId="4E4610DB" w14:textId="77777777" w:rsidR="00F35897" w:rsidRPr="00355831" w:rsidRDefault="00F35897" w:rsidP="00F35897">
            <w:pPr>
              <w:tabs>
                <w:tab w:val="left" w:pos="2329"/>
                <w:tab w:val="left" w:pos="3979"/>
              </w:tabs>
              <w:ind w:left="720"/>
            </w:pPr>
            <w:r w:rsidRPr="00355831">
              <w:tab/>
            </w:r>
          </w:p>
        </w:tc>
        <w:tc>
          <w:tcPr>
            <w:tcW w:w="6225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71018C1B" w14:textId="278DEC6A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 xml:space="preserve">Course times: </w:t>
            </w:r>
            <w:r w:rsidRPr="00355831">
              <w:rPr>
                <w:sz w:val="20"/>
                <w:szCs w:val="20"/>
              </w:rPr>
              <w:tab/>
            </w:r>
            <w:r w:rsidRPr="00355831">
              <w:rPr>
                <w:sz w:val="20"/>
                <w:szCs w:val="20"/>
              </w:rPr>
              <w:tab/>
              <w:t>9.00</w:t>
            </w:r>
            <w:r w:rsidRPr="00355831">
              <w:rPr>
                <w:sz w:val="20"/>
                <w:szCs w:val="20"/>
              </w:rPr>
              <w:tab/>
            </w:r>
            <w:ins w:id="1" w:author="Rutger Vos" w:date="2017-03-30T15:00:00Z">
              <w:r w:rsidR="00AD4D6D">
                <w:rPr>
                  <w:sz w:val="20"/>
                  <w:szCs w:val="20"/>
                </w:rPr>
                <w:t>-</w:t>
              </w:r>
            </w:ins>
            <w:del w:id="2" w:author="Rutger Vos" w:date="2017-03-30T15:00:00Z">
              <w:r w:rsidRPr="00355831" w:rsidDel="00AD4D6D">
                <w:rPr>
                  <w:sz w:val="20"/>
                  <w:szCs w:val="20"/>
                </w:rPr>
                <w:delText>–</w:delText>
              </w:r>
            </w:del>
            <w:r w:rsidRPr="00355831">
              <w:rPr>
                <w:sz w:val="20"/>
                <w:szCs w:val="20"/>
              </w:rPr>
              <w:t xml:space="preserve"> 12.</w:t>
            </w:r>
            <w:del w:id="3" w:author="Rutger Vos" w:date="2017-03-30T14:37:00Z">
              <w:r w:rsidRPr="00355831" w:rsidDel="00EA3D8B">
                <w:rPr>
                  <w:sz w:val="20"/>
                  <w:szCs w:val="20"/>
                </w:rPr>
                <w:delText xml:space="preserve">30 </w:delText>
              </w:r>
            </w:del>
            <w:ins w:id="4" w:author="Rutger Vos" w:date="2017-03-30T14:37:00Z">
              <w:r w:rsidR="00EA3D8B">
                <w:rPr>
                  <w:sz w:val="20"/>
                  <w:szCs w:val="20"/>
                </w:rPr>
                <w:t>45</w:t>
              </w:r>
              <w:r w:rsidR="00EA3D8B" w:rsidRPr="00355831">
                <w:rPr>
                  <w:sz w:val="20"/>
                  <w:szCs w:val="20"/>
                </w:rPr>
                <w:t xml:space="preserve"> </w:t>
              </w:r>
            </w:ins>
            <w:r w:rsidRPr="00355831">
              <w:rPr>
                <w:sz w:val="20"/>
                <w:szCs w:val="20"/>
              </w:rPr>
              <w:t>h.</w:t>
            </w:r>
          </w:p>
          <w:p w14:paraId="6368CCE3" w14:textId="21933611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ab/>
            </w:r>
            <w:r w:rsidRPr="00355831">
              <w:rPr>
                <w:sz w:val="20"/>
                <w:szCs w:val="20"/>
              </w:rPr>
              <w:tab/>
              <w:t>13.30</w:t>
            </w:r>
            <w:r w:rsidRPr="00355831">
              <w:rPr>
                <w:sz w:val="20"/>
                <w:szCs w:val="20"/>
              </w:rPr>
              <w:tab/>
            </w:r>
            <w:ins w:id="5" w:author="Rutger Vos" w:date="2017-03-30T15:00:00Z">
              <w:r w:rsidR="00AD4D6D">
                <w:rPr>
                  <w:sz w:val="20"/>
                  <w:szCs w:val="20"/>
                </w:rPr>
                <w:t>-</w:t>
              </w:r>
            </w:ins>
            <w:del w:id="6" w:author="Rutger Vos" w:date="2017-03-30T15:00:00Z">
              <w:r w:rsidRPr="00355831" w:rsidDel="00AD4D6D">
                <w:rPr>
                  <w:sz w:val="20"/>
                  <w:szCs w:val="20"/>
                </w:rPr>
                <w:delText>–</w:delText>
              </w:r>
            </w:del>
            <w:r w:rsidRPr="00355831">
              <w:rPr>
                <w:sz w:val="20"/>
                <w:szCs w:val="20"/>
              </w:rPr>
              <w:t xml:space="preserve"> 17.</w:t>
            </w:r>
            <w:del w:id="7" w:author="Rutger Vos" w:date="2017-03-30T14:37:00Z">
              <w:r w:rsidRPr="00355831" w:rsidDel="00EA3D8B">
                <w:rPr>
                  <w:sz w:val="20"/>
                  <w:szCs w:val="20"/>
                </w:rPr>
                <w:delText xml:space="preserve">00 </w:delText>
              </w:r>
            </w:del>
            <w:ins w:id="8" w:author="Rutger Vos" w:date="2017-03-30T14:37:00Z">
              <w:r w:rsidR="00EA3D8B">
                <w:rPr>
                  <w:sz w:val="20"/>
                  <w:szCs w:val="20"/>
                </w:rPr>
                <w:t>15</w:t>
              </w:r>
              <w:r w:rsidR="00EA3D8B" w:rsidRPr="00355831">
                <w:rPr>
                  <w:sz w:val="20"/>
                  <w:szCs w:val="20"/>
                </w:rPr>
                <w:t xml:space="preserve"> </w:t>
              </w:r>
            </w:ins>
            <w:r w:rsidRPr="00355831">
              <w:rPr>
                <w:sz w:val="20"/>
                <w:szCs w:val="20"/>
              </w:rPr>
              <w:t>h.</w:t>
            </w:r>
          </w:p>
          <w:p w14:paraId="4688FBA7" w14:textId="77777777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spacing w:before="120"/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>Lecture times:</w:t>
            </w:r>
            <w:r w:rsidRPr="00355831">
              <w:rPr>
                <w:sz w:val="20"/>
                <w:szCs w:val="20"/>
              </w:rPr>
              <w:tab/>
              <w:t>I:</w:t>
            </w:r>
            <w:r w:rsidRPr="00355831">
              <w:rPr>
                <w:sz w:val="20"/>
                <w:szCs w:val="20"/>
              </w:rPr>
              <w:tab/>
              <w:t>9.00</w:t>
            </w:r>
            <w:r w:rsidRPr="00355831">
              <w:rPr>
                <w:sz w:val="20"/>
                <w:szCs w:val="20"/>
              </w:rPr>
              <w:tab/>
            </w:r>
            <w:proofErr w:type="gramStart"/>
            <w:r w:rsidRPr="00355831">
              <w:rPr>
                <w:sz w:val="20"/>
                <w:szCs w:val="20"/>
              </w:rPr>
              <w:t>-   9.45</w:t>
            </w:r>
            <w:proofErr w:type="gramEnd"/>
            <w:r w:rsidRPr="00355831">
              <w:rPr>
                <w:sz w:val="20"/>
                <w:szCs w:val="20"/>
              </w:rPr>
              <w:t xml:space="preserve"> h.</w:t>
            </w:r>
          </w:p>
          <w:p w14:paraId="102B11AF" w14:textId="77777777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ab/>
              <w:t>II:</w:t>
            </w:r>
            <w:r w:rsidRPr="00355831">
              <w:rPr>
                <w:sz w:val="20"/>
                <w:szCs w:val="20"/>
              </w:rPr>
              <w:tab/>
              <w:t>10.00</w:t>
            </w:r>
            <w:r w:rsidRPr="00355831">
              <w:rPr>
                <w:sz w:val="20"/>
                <w:szCs w:val="20"/>
              </w:rPr>
              <w:tab/>
              <w:t>- 10.45 h.</w:t>
            </w:r>
          </w:p>
          <w:p w14:paraId="5F521C25" w14:textId="77777777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ab/>
              <w:t>III:</w:t>
            </w:r>
            <w:r w:rsidRPr="00355831">
              <w:rPr>
                <w:sz w:val="20"/>
                <w:szCs w:val="20"/>
              </w:rPr>
              <w:tab/>
              <w:t>11.</w:t>
            </w:r>
            <w:del w:id="9" w:author="Rutger Vos" w:date="2017-03-30T14:15:00Z">
              <w:r w:rsidRPr="00355831" w:rsidDel="00355831">
                <w:rPr>
                  <w:sz w:val="20"/>
                  <w:szCs w:val="20"/>
                </w:rPr>
                <w:delText>15</w:delText>
              </w:r>
            </w:del>
            <w:ins w:id="10" w:author="Rutger Vos" w:date="2017-03-30T14:15:00Z">
              <w:r w:rsidR="00355831">
                <w:rPr>
                  <w:sz w:val="20"/>
                  <w:szCs w:val="20"/>
                </w:rPr>
                <w:t>00</w:t>
              </w:r>
            </w:ins>
            <w:r w:rsidRPr="00355831">
              <w:rPr>
                <w:sz w:val="20"/>
                <w:szCs w:val="20"/>
              </w:rPr>
              <w:tab/>
            </w:r>
            <w:ins w:id="11" w:author="Rutger Vos" w:date="2017-03-30T14:16:00Z">
              <w:r w:rsidR="00355831">
                <w:rPr>
                  <w:sz w:val="20"/>
                  <w:szCs w:val="20"/>
                </w:rPr>
                <w:t>-</w:t>
              </w:r>
            </w:ins>
            <w:del w:id="12" w:author="Rutger Vos" w:date="2017-03-30T14:16:00Z">
              <w:r w:rsidRPr="00355831" w:rsidDel="00355831">
                <w:rPr>
                  <w:sz w:val="20"/>
                  <w:szCs w:val="20"/>
                </w:rPr>
                <w:delText>–</w:delText>
              </w:r>
            </w:del>
            <w:r w:rsidRPr="00355831">
              <w:rPr>
                <w:sz w:val="20"/>
                <w:szCs w:val="20"/>
              </w:rPr>
              <w:t xml:space="preserve"> </w:t>
            </w:r>
            <w:del w:id="13" w:author="Rutger Vos" w:date="2017-03-30T14:15:00Z">
              <w:r w:rsidRPr="00355831" w:rsidDel="00355831">
                <w:rPr>
                  <w:sz w:val="20"/>
                  <w:szCs w:val="20"/>
                </w:rPr>
                <w:delText>12</w:delText>
              </w:r>
            </w:del>
            <w:ins w:id="14" w:author="Rutger Vos" w:date="2017-03-30T14:15:00Z">
              <w:r w:rsidR="00355831">
                <w:rPr>
                  <w:sz w:val="20"/>
                  <w:szCs w:val="20"/>
                </w:rPr>
                <w:t>11</w:t>
              </w:r>
            </w:ins>
            <w:r w:rsidRPr="00355831">
              <w:rPr>
                <w:sz w:val="20"/>
                <w:szCs w:val="20"/>
              </w:rPr>
              <w:t>.</w:t>
            </w:r>
            <w:del w:id="15" w:author="Rutger Vos" w:date="2017-03-30T14:15:00Z">
              <w:r w:rsidRPr="00355831" w:rsidDel="00355831">
                <w:rPr>
                  <w:sz w:val="20"/>
                  <w:szCs w:val="20"/>
                </w:rPr>
                <w:delText xml:space="preserve">00 </w:delText>
              </w:r>
            </w:del>
            <w:ins w:id="16" w:author="Rutger Vos" w:date="2017-03-30T14:15:00Z">
              <w:r w:rsidR="00355831">
                <w:rPr>
                  <w:sz w:val="20"/>
                  <w:szCs w:val="20"/>
                </w:rPr>
                <w:t>45</w:t>
              </w:r>
              <w:r w:rsidR="00355831" w:rsidRPr="00355831">
                <w:rPr>
                  <w:sz w:val="20"/>
                  <w:szCs w:val="20"/>
                </w:rPr>
                <w:t xml:space="preserve"> </w:t>
              </w:r>
            </w:ins>
            <w:r w:rsidRPr="00355831">
              <w:rPr>
                <w:sz w:val="20"/>
                <w:szCs w:val="20"/>
              </w:rPr>
              <w:t>h.</w:t>
            </w:r>
          </w:p>
          <w:p w14:paraId="6C0EB2C5" w14:textId="77777777" w:rsidR="00F35897" w:rsidRPr="00355831" w:rsidRDefault="00F35897" w:rsidP="00BB520A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ab/>
              <w:t>IV:</w:t>
            </w:r>
            <w:r w:rsidRPr="00355831">
              <w:rPr>
                <w:sz w:val="20"/>
                <w:szCs w:val="20"/>
              </w:rPr>
              <w:tab/>
              <w:t>afternoon, no fixed time</w:t>
            </w:r>
          </w:p>
          <w:p w14:paraId="0AED2F06" w14:textId="77777777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spacing w:before="120"/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>Breaks:</w:t>
            </w:r>
            <w:r w:rsidRPr="00355831">
              <w:rPr>
                <w:sz w:val="20"/>
                <w:szCs w:val="20"/>
              </w:rPr>
              <w:tab/>
            </w:r>
            <w:r w:rsidRPr="00355831">
              <w:rPr>
                <w:sz w:val="20"/>
                <w:szCs w:val="20"/>
              </w:rPr>
              <w:tab/>
              <w:t>9.45</w:t>
            </w:r>
            <w:r w:rsidRPr="00355831">
              <w:rPr>
                <w:sz w:val="20"/>
                <w:szCs w:val="20"/>
              </w:rPr>
              <w:tab/>
              <w:t>– 10.00 h.</w:t>
            </w:r>
          </w:p>
          <w:p w14:paraId="4831AB9B" w14:textId="77777777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ab/>
            </w:r>
            <w:r w:rsidRPr="00355831">
              <w:rPr>
                <w:sz w:val="20"/>
                <w:szCs w:val="20"/>
              </w:rPr>
              <w:tab/>
              <w:t>10.45</w:t>
            </w:r>
            <w:r w:rsidRPr="00355831">
              <w:rPr>
                <w:sz w:val="20"/>
                <w:szCs w:val="20"/>
              </w:rPr>
              <w:tab/>
              <w:t>- 11.</w:t>
            </w:r>
            <w:del w:id="17" w:author="Rutger Vos" w:date="2017-03-30T14:15:00Z">
              <w:r w:rsidRPr="00355831" w:rsidDel="00355831">
                <w:rPr>
                  <w:sz w:val="20"/>
                  <w:szCs w:val="20"/>
                </w:rPr>
                <w:delText xml:space="preserve">15 </w:delText>
              </w:r>
            </w:del>
            <w:ins w:id="18" w:author="Rutger Vos" w:date="2017-03-30T14:15:00Z">
              <w:r w:rsidR="00355831">
                <w:rPr>
                  <w:sz w:val="20"/>
                  <w:szCs w:val="20"/>
                </w:rPr>
                <w:t>00</w:t>
              </w:r>
              <w:r w:rsidR="00355831" w:rsidRPr="00355831">
                <w:rPr>
                  <w:sz w:val="20"/>
                  <w:szCs w:val="20"/>
                </w:rPr>
                <w:t xml:space="preserve"> </w:t>
              </w:r>
            </w:ins>
            <w:r w:rsidRPr="00355831">
              <w:rPr>
                <w:sz w:val="20"/>
                <w:szCs w:val="20"/>
              </w:rPr>
              <w:t>h.</w:t>
            </w:r>
          </w:p>
          <w:p w14:paraId="34913C84" w14:textId="77777777" w:rsidR="00F35897" w:rsidRPr="00355831" w:rsidRDefault="00F35897" w:rsidP="00355831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 w:rsidRPr="00355831">
              <w:rPr>
                <w:sz w:val="20"/>
                <w:szCs w:val="20"/>
              </w:rPr>
              <w:tab/>
            </w:r>
            <w:r w:rsidRPr="00355831">
              <w:rPr>
                <w:sz w:val="20"/>
                <w:szCs w:val="20"/>
              </w:rPr>
              <w:tab/>
              <w:t>12.</w:t>
            </w:r>
            <w:del w:id="19" w:author="Rutger Vos" w:date="2017-03-30T14:15:00Z">
              <w:r w:rsidRPr="00355831" w:rsidDel="00355831">
                <w:rPr>
                  <w:sz w:val="20"/>
                  <w:szCs w:val="20"/>
                </w:rPr>
                <w:delText>30</w:delText>
              </w:r>
            </w:del>
            <w:ins w:id="20" w:author="Rutger Vos" w:date="2017-03-30T14:15:00Z">
              <w:r w:rsidR="00355831">
                <w:rPr>
                  <w:sz w:val="20"/>
                  <w:szCs w:val="20"/>
                </w:rPr>
                <w:t>45</w:t>
              </w:r>
            </w:ins>
            <w:r w:rsidRPr="00355831">
              <w:rPr>
                <w:sz w:val="20"/>
                <w:szCs w:val="20"/>
              </w:rPr>
              <w:tab/>
              <w:t>- 13.30 h.</w:t>
            </w:r>
          </w:p>
        </w:tc>
      </w:tr>
      <w:tr w:rsidR="00F35897" w:rsidRPr="00355831" w14:paraId="3ABC83D9" w14:textId="77777777" w:rsidTr="003A1F06">
        <w:tc>
          <w:tcPr>
            <w:tcW w:w="7825" w:type="dxa"/>
            <w:tcBorders>
              <w:right w:val="nil"/>
            </w:tcBorders>
          </w:tcPr>
          <w:p w14:paraId="0E54780C" w14:textId="77777777" w:rsidR="00F35897" w:rsidRPr="00355831" w:rsidRDefault="00F35897">
            <w:pPr>
              <w:tabs>
                <w:tab w:val="left" w:pos="2329"/>
                <w:tab w:val="left" w:pos="3979"/>
              </w:tabs>
              <w:ind w:left="720"/>
            </w:pPr>
          </w:p>
        </w:tc>
        <w:tc>
          <w:tcPr>
            <w:tcW w:w="6225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598E14B0" w14:textId="77777777" w:rsidR="00F35897" w:rsidRPr="00355831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</w:p>
        </w:tc>
      </w:tr>
    </w:tbl>
    <w:p w14:paraId="6D1AE27D" w14:textId="77777777" w:rsidR="009D7D37" w:rsidRPr="00355831" w:rsidRDefault="00356629">
      <w:r w:rsidRPr="00355831">
        <w:t xml:space="preserve">Lecturers: </w:t>
      </w:r>
    </w:p>
    <w:p w14:paraId="3B6FBA44" w14:textId="77777777" w:rsidR="009D7D37" w:rsidRPr="00355831" w:rsidRDefault="009D7D37" w:rsidP="00F35897">
      <w:pPr>
        <w:tabs>
          <w:tab w:val="left" w:pos="4536"/>
        </w:tabs>
      </w:pPr>
    </w:p>
    <w:p w14:paraId="48498910" w14:textId="77777777" w:rsidR="00F35897" w:rsidRPr="00355831" w:rsidDel="00355831" w:rsidRDefault="00356629" w:rsidP="00F35897">
      <w:pPr>
        <w:tabs>
          <w:tab w:val="left" w:pos="3969"/>
          <w:tab w:val="left" w:pos="4536"/>
        </w:tabs>
        <w:rPr>
          <w:del w:id="21" w:author="Rutger Vos" w:date="2017-03-30T14:14:00Z"/>
          <w:rPrChange w:id="22" w:author="Rutger Vos" w:date="2017-03-30T14:15:00Z">
            <w:rPr>
              <w:del w:id="23" w:author="Rutger Vos" w:date="2017-03-30T14:14:00Z"/>
              <w:lang w:val="nl-NL"/>
            </w:rPr>
          </w:rPrChange>
        </w:rPr>
      </w:pPr>
      <w:del w:id="24" w:author="Rutger Vos" w:date="2017-03-30T14:14:00Z">
        <w:r w:rsidRPr="00355831" w:rsidDel="00355831">
          <w:rPr>
            <w:rPrChange w:id="25" w:author="Rutger Vos" w:date="2017-03-30T14:15:00Z">
              <w:rPr>
                <w:lang w:val="nl-NL"/>
              </w:rPr>
            </w:rPrChange>
          </w:rPr>
          <w:delText>Pim Arntzen</w:delText>
        </w:r>
        <w:r w:rsidR="00F35897" w:rsidRPr="00355831" w:rsidDel="00355831">
          <w:rPr>
            <w:rPrChange w:id="26" w:author="Rutger Vos" w:date="2017-03-30T14:15:00Z">
              <w:rPr>
                <w:lang w:val="nl-NL"/>
              </w:rPr>
            </w:rPrChange>
          </w:rPr>
          <w:delText xml:space="preserve"> </w:delText>
        </w:r>
        <w:r w:rsidR="00F35897" w:rsidRPr="00355831" w:rsidDel="00355831">
          <w:rPr>
            <w:rPrChange w:id="27" w:author="Rutger Vos" w:date="2017-03-30T14:15:00Z">
              <w:rPr>
                <w:lang w:val="nl-NL"/>
              </w:rPr>
            </w:rPrChange>
          </w:rPr>
          <w:tab/>
          <w:delText>Isolde van Riemsdijk</w:delText>
        </w:r>
      </w:del>
    </w:p>
    <w:p w14:paraId="481BF3CB" w14:textId="77777777" w:rsidR="00F35897" w:rsidRPr="00355831" w:rsidDel="00355831" w:rsidRDefault="00356629" w:rsidP="00F35897">
      <w:pPr>
        <w:tabs>
          <w:tab w:val="left" w:pos="3969"/>
          <w:tab w:val="left" w:pos="4536"/>
        </w:tabs>
        <w:rPr>
          <w:del w:id="28" w:author="Rutger Vos" w:date="2017-03-30T14:14:00Z"/>
          <w:rPrChange w:id="29" w:author="Rutger Vos" w:date="2017-03-30T14:15:00Z">
            <w:rPr>
              <w:del w:id="30" w:author="Rutger Vos" w:date="2017-03-30T14:14:00Z"/>
              <w:lang w:val="nl-NL"/>
            </w:rPr>
          </w:rPrChange>
        </w:rPr>
      </w:pPr>
      <w:del w:id="31" w:author="Rutger Vos" w:date="2017-03-30T14:14:00Z">
        <w:r w:rsidRPr="00355831" w:rsidDel="00355831">
          <w:rPr>
            <w:rPrChange w:id="32" w:author="Rutger Vos" w:date="2017-03-30T14:15:00Z">
              <w:rPr>
                <w:lang w:val="nl-NL"/>
              </w:rPr>
            </w:rPrChange>
          </w:rPr>
          <w:delText>Steve Donovan</w:delText>
        </w:r>
        <w:r w:rsidR="00F35897" w:rsidRPr="00355831" w:rsidDel="00355831">
          <w:rPr>
            <w:rPrChange w:id="33" w:author="Rutger Vos" w:date="2017-03-30T14:15:00Z">
              <w:rPr>
                <w:lang w:val="nl-NL"/>
              </w:rPr>
            </w:rPrChange>
          </w:rPr>
          <w:tab/>
          <w:delText>Martin Rücklin</w:delText>
        </w:r>
      </w:del>
    </w:p>
    <w:p w14:paraId="7364896F" w14:textId="77777777" w:rsidR="00F35897" w:rsidRPr="00355831" w:rsidDel="00355831" w:rsidRDefault="00356629" w:rsidP="00F35897">
      <w:pPr>
        <w:tabs>
          <w:tab w:val="left" w:pos="3969"/>
          <w:tab w:val="left" w:pos="4536"/>
        </w:tabs>
        <w:rPr>
          <w:del w:id="34" w:author="Rutger Vos" w:date="2017-03-30T14:14:00Z"/>
          <w:rPrChange w:id="35" w:author="Rutger Vos" w:date="2017-03-30T14:15:00Z">
            <w:rPr>
              <w:del w:id="36" w:author="Rutger Vos" w:date="2017-03-30T14:14:00Z"/>
              <w:lang w:val="nl-NL"/>
            </w:rPr>
          </w:rPrChange>
        </w:rPr>
      </w:pPr>
      <w:del w:id="37" w:author="Rutger Vos" w:date="2017-03-30T14:14:00Z">
        <w:r w:rsidRPr="00355831" w:rsidDel="00355831">
          <w:rPr>
            <w:rPrChange w:id="38" w:author="Rutger Vos" w:date="2017-03-30T14:15:00Z">
              <w:rPr>
                <w:lang w:val="nl-NL"/>
              </w:rPr>
            </w:rPrChange>
          </w:rPr>
          <w:delText>Lars van den Hoek Ostende</w:delText>
        </w:r>
        <w:r w:rsidR="00F35897" w:rsidRPr="00355831" w:rsidDel="00355831">
          <w:rPr>
            <w:rPrChange w:id="39" w:author="Rutger Vos" w:date="2017-03-30T14:15:00Z">
              <w:rPr>
                <w:lang w:val="nl-NL"/>
              </w:rPr>
            </w:rPrChange>
          </w:rPr>
          <w:tab/>
          <w:delText>Peter van Welzen</w:delText>
        </w:r>
      </w:del>
    </w:p>
    <w:p w14:paraId="72F96D98" w14:textId="77777777" w:rsidR="00F35897" w:rsidRPr="00355831" w:rsidDel="00355831" w:rsidRDefault="00356629" w:rsidP="00F35897">
      <w:pPr>
        <w:tabs>
          <w:tab w:val="left" w:pos="3969"/>
        </w:tabs>
        <w:rPr>
          <w:del w:id="40" w:author="Rutger Vos" w:date="2017-03-30T14:14:00Z"/>
          <w:rPrChange w:id="41" w:author="Rutger Vos" w:date="2017-03-30T14:15:00Z">
            <w:rPr>
              <w:del w:id="42" w:author="Rutger Vos" w:date="2017-03-30T14:14:00Z"/>
              <w:lang w:val="nl-NL"/>
            </w:rPr>
          </w:rPrChange>
        </w:rPr>
      </w:pPr>
      <w:del w:id="43" w:author="Rutger Vos" w:date="2017-03-30T14:14:00Z">
        <w:r w:rsidRPr="00355831" w:rsidDel="00355831">
          <w:rPr>
            <w:rPrChange w:id="44" w:author="Rutger Vos" w:date="2017-03-30T14:15:00Z">
              <w:rPr>
                <w:lang w:val="nl-NL"/>
              </w:rPr>
            </w:rPrChange>
          </w:rPr>
          <w:delText>Peter Hovenkamp (coordinator)</w:delText>
        </w:r>
        <w:r w:rsidR="00F35897" w:rsidRPr="00355831" w:rsidDel="00355831">
          <w:rPr>
            <w:rPrChange w:id="45" w:author="Rutger Vos" w:date="2017-03-30T14:15:00Z">
              <w:rPr>
                <w:lang w:val="nl-NL"/>
              </w:rPr>
            </w:rPrChange>
          </w:rPr>
          <w:tab/>
          <w:delText>Niels Raes</w:delText>
        </w:r>
      </w:del>
    </w:p>
    <w:p w14:paraId="65EE4D3D" w14:textId="77777777" w:rsidR="009D7D37" w:rsidRDefault="008C35D9" w:rsidP="00F35897">
      <w:pPr>
        <w:tabs>
          <w:tab w:val="left" w:pos="3969"/>
          <w:tab w:val="left" w:pos="4536"/>
        </w:tabs>
        <w:rPr>
          <w:ins w:id="46" w:author="Rutger Vos" w:date="2017-03-30T14:18:00Z"/>
        </w:rPr>
      </w:pPr>
      <w:del w:id="47" w:author="Rutger Vos" w:date="2017-03-30T14:14:00Z">
        <w:r w:rsidRPr="00355831" w:rsidDel="00355831">
          <w:rPr>
            <w:rPrChange w:id="48" w:author="Rutger Vos" w:date="2017-03-30T14:15:00Z">
              <w:rPr>
                <w:lang w:val="nl-NL"/>
              </w:rPr>
            </w:rPrChange>
          </w:rPr>
          <w:delText>Jozsef Geml</w:delText>
        </w:r>
      </w:del>
      <w:ins w:id="49" w:author="Rutger Vos" w:date="2017-03-30T14:14:00Z">
        <w:r w:rsidR="00355831" w:rsidRPr="00355831">
          <w:rPr>
            <w:rPrChange w:id="50" w:author="Rutger Vos" w:date="2017-03-30T14:15:00Z">
              <w:rPr>
                <w:lang w:val="nl-NL"/>
              </w:rPr>
            </w:rPrChange>
          </w:rPr>
          <w:t>Rutger Vos (coordinator)</w:t>
        </w:r>
      </w:ins>
    </w:p>
    <w:p w14:paraId="02160218" w14:textId="77777777" w:rsidR="00355831" w:rsidRDefault="00355831" w:rsidP="00F35897">
      <w:pPr>
        <w:tabs>
          <w:tab w:val="left" w:pos="3969"/>
          <w:tab w:val="left" w:pos="4536"/>
        </w:tabs>
        <w:rPr>
          <w:ins w:id="51" w:author="Rutger Vos" w:date="2017-03-30T14:20:00Z"/>
        </w:rPr>
      </w:pPr>
      <w:proofErr w:type="spellStart"/>
      <w:ins w:id="52" w:author="Rutger Vos" w:date="2017-03-30T14:18:00Z">
        <w:r>
          <w:t>Pim</w:t>
        </w:r>
        <w:proofErr w:type="spellEnd"/>
        <w:r>
          <w:t xml:space="preserve"> </w:t>
        </w:r>
        <w:proofErr w:type="spellStart"/>
        <w:r>
          <w:t>Kaskes</w:t>
        </w:r>
      </w:ins>
      <w:proofErr w:type="spellEnd"/>
    </w:p>
    <w:p w14:paraId="215AF989" w14:textId="77777777" w:rsidR="00355831" w:rsidRDefault="00355831" w:rsidP="00F35897">
      <w:pPr>
        <w:tabs>
          <w:tab w:val="left" w:pos="3969"/>
          <w:tab w:val="left" w:pos="4536"/>
        </w:tabs>
        <w:rPr>
          <w:ins w:id="53" w:author="Rutger Vos" w:date="2017-03-30T14:22:00Z"/>
        </w:rPr>
      </w:pPr>
      <w:ins w:id="54" w:author="Rutger Vos" w:date="2017-03-30T14:21:00Z">
        <w:r>
          <w:t xml:space="preserve">Maarten van </w:t>
        </w:r>
      </w:ins>
      <w:ins w:id="55" w:author="Rutger Vos" w:date="2017-03-30T14:22:00Z">
        <w:r>
          <w:t>’</w:t>
        </w:r>
      </w:ins>
      <w:ins w:id="56" w:author="Rutger Vos" w:date="2017-03-30T14:21:00Z">
        <w:r>
          <w:t xml:space="preserve">t </w:t>
        </w:r>
        <w:proofErr w:type="spellStart"/>
        <w:r>
          <w:t>Zelfde</w:t>
        </w:r>
      </w:ins>
      <w:proofErr w:type="spellEnd"/>
    </w:p>
    <w:p w14:paraId="3A23B3B2" w14:textId="77777777" w:rsidR="00355831" w:rsidRPr="00355831" w:rsidRDefault="00355831" w:rsidP="00F35897">
      <w:pPr>
        <w:tabs>
          <w:tab w:val="left" w:pos="3969"/>
          <w:tab w:val="left" w:pos="4536"/>
        </w:tabs>
        <w:rPr>
          <w:ins w:id="57" w:author="Rutger Vos" w:date="2017-03-30T14:14:00Z"/>
          <w:rPrChange w:id="58" w:author="Rutger Vos" w:date="2017-03-30T14:15:00Z">
            <w:rPr>
              <w:ins w:id="59" w:author="Rutger Vos" w:date="2017-03-30T14:14:00Z"/>
              <w:lang w:val="nl-NL"/>
            </w:rPr>
          </w:rPrChange>
        </w:rPr>
      </w:pPr>
      <w:ins w:id="60" w:author="Rutger Vos" w:date="2017-03-30T14:22:00Z">
        <w:r>
          <w:t xml:space="preserve">Aidan </w:t>
        </w:r>
        <w:proofErr w:type="spellStart"/>
        <w:r>
          <w:t>Couzens</w:t>
        </w:r>
      </w:ins>
      <w:proofErr w:type="spellEnd"/>
    </w:p>
    <w:p w14:paraId="06B1839E" w14:textId="77777777" w:rsidR="00355831" w:rsidRPr="00355831" w:rsidRDefault="00355831" w:rsidP="00F35897">
      <w:pPr>
        <w:tabs>
          <w:tab w:val="left" w:pos="3969"/>
          <w:tab w:val="left" w:pos="4536"/>
        </w:tabs>
        <w:rPr>
          <w:rPrChange w:id="61" w:author="Rutger Vos" w:date="2017-03-30T14:15:00Z">
            <w:rPr>
              <w:lang w:val="nl-NL"/>
            </w:rPr>
          </w:rPrChange>
        </w:rPr>
      </w:pPr>
      <w:ins w:id="62" w:author="Rutger Vos" w:date="2017-03-30T14:22:00Z">
        <w:r>
          <w:t xml:space="preserve">Additional </w:t>
        </w:r>
      </w:ins>
      <w:ins w:id="63" w:author="Rutger Vos" w:date="2017-03-30T14:14:00Z">
        <w:r w:rsidRPr="00043BC9">
          <w:t>g</w:t>
        </w:r>
        <w:r w:rsidRPr="00355831">
          <w:rPr>
            <w:rPrChange w:id="64" w:author="Rutger Vos" w:date="2017-03-30T14:15:00Z">
              <w:rPr>
                <w:lang w:val="nl-NL"/>
              </w:rPr>
            </w:rPrChange>
          </w:rPr>
          <w:t>uest lecturers to</w:t>
        </w:r>
      </w:ins>
      <w:ins w:id="65" w:author="Rutger Vos" w:date="2017-03-30T14:15:00Z">
        <w:r>
          <w:t xml:space="preserve"> </w:t>
        </w:r>
      </w:ins>
      <w:ins w:id="66" w:author="Rutger Vos" w:date="2017-03-30T14:14:00Z">
        <w:r w:rsidRPr="00355831">
          <w:t>b</w:t>
        </w:r>
        <w:r w:rsidRPr="00355831">
          <w:rPr>
            <w:rPrChange w:id="67" w:author="Rutger Vos" w:date="2017-03-30T14:15:00Z">
              <w:rPr>
                <w:lang w:val="nl-NL"/>
              </w:rPr>
            </w:rPrChange>
          </w:rPr>
          <w:t>e an</w:t>
        </w:r>
      </w:ins>
      <w:ins w:id="68" w:author="Rutger Vos" w:date="2017-03-30T14:15:00Z">
        <w:r>
          <w:t>nounced</w:t>
        </w:r>
      </w:ins>
    </w:p>
    <w:p w14:paraId="6312F09B" w14:textId="77777777" w:rsidR="009D7D37" w:rsidRPr="00355831" w:rsidRDefault="009D7D37">
      <w:pPr>
        <w:rPr>
          <w:rPrChange w:id="69" w:author="Rutger Vos" w:date="2017-03-30T14:15:00Z">
            <w:rPr>
              <w:lang w:val="nl-NL"/>
            </w:rPr>
          </w:rPrChange>
        </w:rPr>
      </w:pPr>
    </w:p>
    <w:p w14:paraId="68A54A97" w14:textId="77777777" w:rsidR="009D7D37" w:rsidRPr="00355831" w:rsidRDefault="00356629">
      <w:pPr>
        <w:rPr>
          <w:rPrChange w:id="70" w:author="Rutger Vos" w:date="2017-03-30T14:15:00Z">
            <w:rPr>
              <w:lang w:val="nl-NL"/>
            </w:rPr>
          </w:rPrChange>
        </w:rPr>
      </w:pPr>
      <w:r w:rsidRPr="00355831">
        <w:rPr>
          <w:rPrChange w:id="71" w:author="Rutger Vos" w:date="2017-03-30T14:15:00Z">
            <w:rPr>
              <w:lang w:val="nl-NL"/>
            </w:rPr>
          </w:rPrChange>
        </w:rPr>
        <w:br w:type="page"/>
      </w:r>
    </w:p>
    <w:p w14:paraId="282B6C5B" w14:textId="77777777" w:rsidR="009D7D37" w:rsidRPr="00355831" w:rsidRDefault="00356629">
      <w:pPr>
        <w:jc w:val="center"/>
      </w:pPr>
      <w:r w:rsidRPr="00355831">
        <w:rPr>
          <w:b/>
        </w:rPr>
        <w:lastRenderedPageBreak/>
        <w:t>PROGRAM</w:t>
      </w:r>
    </w:p>
    <w:tbl>
      <w:tblPr>
        <w:tblStyle w:val="a0"/>
        <w:tblW w:w="1347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PrChange w:id="72" w:author="Rutger Vos" w:date="2017-03-30T14:46:00Z">
          <w:tblPr>
            <w:tblStyle w:val="a0"/>
            <w:tblW w:w="13471" w:type="dxa"/>
            <w:tblInd w:w="-1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25"/>
        <w:gridCol w:w="1559"/>
        <w:gridCol w:w="885"/>
        <w:gridCol w:w="180"/>
        <w:gridCol w:w="3080"/>
        <w:gridCol w:w="1559"/>
        <w:gridCol w:w="5283"/>
        <w:tblGridChange w:id="73">
          <w:tblGrid>
            <w:gridCol w:w="142"/>
            <w:gridCol w:w="783"/>
            <w:gridCol w:w="142"/>
            <w:gridCol w:w="1417"/>
            <w:gridCol w:w="142"/>
            <w:gridCol w:w="743"/>
            <w:gridCol w:w="142"/>
            <w:gridCol w:w="38"/>
            <w:gridCol w:w="2910"/>
            <w:gridCol w:w="170"/>
            <w:gridCol w:w="142"/>
            <w:gridCol w:w="1417"/>
            <w:gridCol w:w="142"/>
            <w:gridCol w:w="5141"/>
            <w:gridCol w:w="142"/>
          </w:tblGrid>
        </w:tblGridChange>
      </w:tblGrid>
      <w:tr w:rsidR="009D7D37" w:rsidRPr="00355831" w14:paraId="29E5E2F0" w14:textId="77777777" w:rsidTr="006B619C">
        <w:trPr>
          <w:trPrChange w:id="74" w:author="Rutger Vos" w:date="2017-03-30T14:46:00Z">
            <w:trPr>
              <w:gridBefore w:val="1"/>
            </w:trPr>
          </w:trPrChange>
        </w:trPr>
        <w:tc>
          <w:tcPr>
            <w:tcW w:w="925" w:type="dxa"/>
            <w:tcBorders>
              <w:bottom w:val="single" w:sz="4" w:space="0" w:color="000000"/>
            </w:tcBorders>
            <w:tcPrChange w:id="75" w:author="Rutger Vos" w:date="2017-03-30T14:46:00Z">
              <w:tcPr>
                <w:tcW w:w="925" w:type="dxa"/>
                <w:gridSpan w:val="2"/>
                <w:tcBorders>
                  <w:bottom w:val="single" w:sz="4" w:space="0" w:color="000000"/>
                </w:tcBorders>
              </w:tcPr>
            </w:tcPrChange>
          </w:tcPr>
          <w:p w14:paraId="24E8AF4F" w14:textId="77777777" w:rsidR="009D7D37" w:rsidRPr="00043BC9" w:rsidRDefault="00356629">
            <w:pPr>
              <w:jc w:val="center"/>
            </w:pPr>
            <w:r w:rsidRPr="00043BC9">
              <w:rPr>
                <w:b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tcPrChange w:id="76" w:author="Rutger Vos" w:date="2017-03-30T14:46:00Z">
              <w:tcPr>
                <w:tcW w:w="1559" w:type="dxa"/>
                <w:gridSpan w:val="2"/>
                <w:tcBorders>
                  <w:bottom w:val="single" w:sz="4" w:space="0" w:color="000000"/>
                </w:tcBorders>
              </w:tcPr>
            </w:tcPrChange>
          </w:tcPr>
          <w:p w14:paraId="0D9A31C9" w14:textId="77777777" w:rsidR="009D7D37" w:rsidRPr="001210F9" w:rsidRDefault="00356629">
            <w:r w:rsidRPr="001210F9">
              <w:rPr>
                <w:b/>
              </w:rPr>
              <w:t xml:space="preserve">Theme 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tcPrChange w:id="77" w:author="Rutger Vos" w:date="2017-03-30T14:46:00Z">
              <w:tcPr>
                <w:tcW w:w="885" w:type="dxa"/>
                <w:gridSpan w:val="2"/>
                <w:tcBorders>
                  <w:bottom w:val="single" w:sz="4" w:space="0" w:color="000000"/>
                </w:tcBorders>
              </w:tcPr>
            </w:tcPrChange>
          </w:tcPr>
          <w:p w14:paraId="6F749574" w14:textId="77777777" w:rsidR="009D7D37" w:rsidRPr="006B619C" w:rsidRDefault="00356629">
            <w:r w:rsidRPr="006B619C">
              <w:rPr>
                <w:b/>
              </w:rPr>
              <w:t>Lect.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tcPrChange w:id="78" w:author="Rutger Vos" w:date="2017-03-30T14:46:00Z">
              <w:tcPr>
                <w:tcW w:w="2948" w:type="dxa"/>
                <w:gridSpan w:val="2"/>
                <w:tcBorders>
                  <w:bottom w:val="single" w:sz="4" w:space="0" w:color="000000"/>
                </w:tcBorders>
              </w:tcPr>
            </w:tcPrChange>
          </w:tcPr>
          <w:p w14:paraId="66966E23" w14:textId="77777777" w:rsidR="009D7D37" w:rsidRPr="006B619C" w:rsidRDefault="00356629">
            <w:r w:rsidRPr="006B619C">
              <w:rPr>
                <w:b/>
              </w:rPr>
              <w:t xml:space="preserve">Topics 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tcPrChange w:id="79" w:author="Rutger Vos" w:date="2017-03-30T14:46:00Z">
              <w:tcPr>
                <w:tcW w:w="1871" w:type="dxa"/>
                <w:gridSpan w:val="4"/>
                <w:tcBorders>
                  <w:bottom w:val="single" w:sz="4" w:space="0" w:color="000000"/>
                </w:tcBorders>
              </w:tcPr>
            </w:tcPrChange>
          </w:tcPr>
          <w:p w14:paraId="340C1D3E" w14:textId="77777777" w:rsidR="009D7D37" w:rsidRPr="00355831" w:rsidRDefault="00356629" w:rsidP="00243B06">
            <w:r w:rsidRPr="00355831">
              <w:rPr>
                <w:b/>
              </w:rPr>
              <w:t>Lecturer</w:t>
            </w:r>
            <w:r w:rsidR="00243B06" w:rsidRPr="00355831">
              <w:rPr>
                <w:b/>
              </w:rPr>
              <w:t>s</w:t>
            </w:r>
          </w:p>
        </w:tc>
        <w:tc>
          <w:tcPr>
            <w:tcW w:w="5283" w:type="dxa"/>
            <w:tcBorders>
              <w:bottom w:val="single" w:sz="4" w:space="0" w:color="000000"/>
            </w:tcBorders>
            <w:tcPrChange w:id="80" w:author="Rutger Vos" w:date="2017-03-30T14:46:00Z">
              <w:tcPr>
                <w:tcW w:w="5283" w:type="dxa"/>
                <w:gridSpan w:val="2"/>
                <w:tcBorders>
                  <w:bottom w:val="single" w:sz="4" w:space="0" w:color="000000"/>
                </w:tcBorders>
              </w:tcPr>
            </w:tcPrChange>
          </w:tcPr>
          <w:p w14:paraId="4FCA95E9" w14:textId="77777777" w:rsidR="009D7D37" w:rsidRPr="00355831" w:rsidRDefault="00356629">
            <w:r w:rsidRPr="00355831">
              <w:rPr>
                <w:b/>
              </w:rPr>
              <w:t>Practical</w:t>
            </w:r>
          </w:p>
        </w:tc>
      </w:tr>
      <w:tr w:rsidR="00243B06" w:rsidRPr="00355831" w14:paraId="23367382" w14:textId="77777777" w:rsidTr="006B619C">
        <w:trPr>
          <w:trPrChange w:id="81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BFBFBF"/>
            <w:tcPrChange w:id="82" w:author="Rutger Vos" w:date="2017-03-30T14:46:00Z">
              <w:tcPr>
                <w:tcW w:w="925" w:type="dxa"/>
                <w:gridSpan w:val="2"/>
                <w:shd w:val="clear" w:color="auto" w:fill="BFBFBF"/>
              </w:tcPr>
            </w:tcPrChange>
          </w:tcPr>
          <w:p w14:paraId="733FDC1D" w14:textId="77777777" w:rsidR="009D7D37" w:rsidRPr="00355831" w:rsidRDefault="00AF2969">
            <w:pPr>
              <w:jc w:val="center"/>
            </w:pPr>
            <w:r w:rsidRPr="00355831">
              <w:t>27</w:t>
            </w:r>
            <w:r w:rsidR="00356629" w:rsidRPr="00355831">
              <w:t>-11</w:t>
            </w:r>
          </w:p>
          <w:p w14:paraId="73EC36F3" w14:textId="77777777" w:rsidR="009D7D37" w:rsidRPr="00355831" w:rsidRDefault="009D7D37">
            <w:pPr>
              <w:jc w:val="center"/>
            </w:pPr>
          </w:p>
          <w:p w14:paraId="4804F034" w14:textId="77777777" w:rsidR="009D7D37" w:rsidRPr="00355831" w:rsidRDefault="009D7D37">
            <w:pPr>
              <w:jc w:val="center"/>
            </w:pPr>
          </w:p>
          <w:p w14:paraId="007FD256" w14:textId="77777777" w:rsidR="009D7D37" w:rsidRPr="00355831" w:rsidRDefault="009D7D37">
            <w:pPr>
              <w:jc w:val="center"/>
            </w:pPr>
          </w:p>
          <w:p w14:paraId="42B4DFBE" w14:textId="77777777" w:rsidR="009D7D37" w:rsidRPr="00355831" w:rsidRDefault="009D7D37">
            <w:pPr>
              <w:jc w:val="center"/>
            </w:pPr>
          </w:p>
        </w:tc>
        <w:tc>
          <w:tcPr>
            <w:tcW w:w="1559" w:type="dxa"/>
            <w:vMerge w:val="restart"/>
            <w:shd w:val="clear" w:color="auto" w:fill="FFC000"/>
            <w:vAlign w:val="center"/>
            <w:tcPrChange w:id="83" w:author="Rutger Vos" w:date="2017-03-30T14:46:00Z">
              <w:tcPr>
                <w:tcW w:w="1559" w:type="dxa"/>
                <w:gridSpan w:val="2"/>
                <w:vMerge w:val="restart"/>
                <w:shd w:val="clear" w:color="auto" w:fill="FFC000"/>
                <w:vAlign w:val="center"/>
              </w:tcPr>
            </w:tcPrChange>
          </w:tcPr>
          <w:p w14:paraId="2FF86633" w14:textId="3AC88188" w:rsidR="009D7D37" w:rsidRPr="00355831" w:rsidDel="00043BC9" w:rsidRDefault="00356629">
            <w:pPr>
              <w:jc w:val="center"/>
              <w:rPr>
                <w:del w:id="84" w:author="Rutger Vos" w:date="2017-03-30T14:24:00Z"/>
              </w:rPr>
            </w:pPr>
            <w:del w:id="85" w:author="Rutger Vos" w:date="2017-03-30T14:24:00Z">
              <w:r w:rsidRPr="00355831" w:rsidDel="00043BC9">
                <w:delText xml:space="preserve">Tools of the trade: methods </w:delText>
              </w:r>
              <w:r w:rsidR="003E54CE" w:rsidRPr="00355831" w:rsidDel="00043BC9">
                <w:delText xml:space="preserve">for </w:delText>
              </w:r>
              <w:r w:rsidRPr="00355831" w:rsidDel="00043BC9">
                <w:delText>phylogeny</w:delText>
              </w:r>
            </w:del>
          </w:p>
          <w:p w14:paraId="45B563EF" w14:textId="77777777" w:rsidR="00EA3D8B" w:rsidRDefault="00356629">
            <w:pPr>
              <w:jc w:val="center"/>
              <w:rPr>
                <w:ins w:id="86" w:author="Rutger Vos" w:date="2017-03-30T14:25:00Z"/>
              </w:rPr>
            </w:pPr>
            <w:del w:id="87" w:author="Rutger Vos" w:date="2017-03-30T14:24:00Z">
              <w:r w:rsidRPr="00355831" w:rsidDel="00043BC9">
                <w:delText>reconstruct-ion</w:delText>
              </w:r>
            </w:del>
            <w:ins w:id="88" w:author="Rutger Vos" w:date="2017-03-30T14:24:00Z">
              <w:r w:rsidR="00043BC9">
                <w:t xml:space="preserve">Biodiversity and the </w:t>
              </w:r>
            </w:ins>
            <w:ins w:id="89" w:author="Rutger Vos" w:date="2017-03-30T14:25:00Z">
              <w:r w:rsidR="00EA3D8B">
                <w:t>analysis of sequential</w:t>
              </w:r>
            </w:ins>
          </w:p>
          <w:p w14:paraId="6775803A" w14:textId="496BC019" w:rsidR="009D7D37" w:rsidRPr="00043BC9" w:rsidRDefault="00043BC9">
            <w:pPr>
              <w:jc w:val="center"/>
            </w:pPr>
            <w:proofErr w:type="gramStart"/>
            <w:ins w:id="90" w:author="Rutger Vos" w:date="2017-03-30T14:25:00Z">
              <w:r>
                <w:t>data</w:t>
              </w:r>
            </w:ins>
            <w:proofErr w:type="gramEnd"/>
          </w:p>
          <w:p w14:paraId="21C518C6" w14:textId="77777777" w:rsidR="009D7D37" w:rsidRPr="00722320" w:rsidRDefault="009D7D37">
            <w:pPr>
              <w:jc w:val="center"/>
            </w:pPr>
          </w:p>
        </w:tc>
        <w:tc>
          <w:tcPr>
            <w:tcW w:w="885" w:type="dxa"/>
            <w:shd w:val="clear" w:color="auto" w:fill="FFC000"/>
            <w:tcPrChange w:id="91" w:author="Rutger Vos" w:date="2017-03-30T14:46:00Z">
              <w:tcPr>
                <w:tcW w:w="885" w:type="dxa"/>
                <w:gridSpan w:val="2"/>
                <w:shd w:val="clear" w:color="auto" w:fill="FFC000"/>
              </w:tcPr>
            </w:tcPrChange>
          </w:tcPr>
          <w:p w14:paraId="3451A897" w14:textId="450E8917" w:rsidR="009D7D37" w:rsidRPr="001210F9" w:rsidRDefault="00356629">
            <w:r w:rsidRPr="001210F9">
              <w:t>I</w:t>
            </w:r>
          </w:p>
          <w:p w14:paraId="3BBD6FAA" w14:textId="530F1F33" w:rsidR="009D7D37" w:rsidRPr="006B619C" w:rsidRDefault="00356629" w:rsidP="00384B86">
            <w:r w:rsidRPr="006B619C">
              <w:t>II-</w:t>
            </w:r>
            <w:del w:id="92" w:author="Rutger Vos" w:date="2017-03-30T14:54:00Z">
              <w:r w:rsidRPr="006B619C" w:rsidDel="00384B86">
                <w:delText>IV</w:delText>
              </w:r>
            </w:del>
            <w:ins w:id="93" w:author="Rutger Vos" w:date="2017-03-30T14:54:00Z">
              <w:r w:rsidR="00384B86">
                <w:t>III</w:t>
              </w:r>
            </w:ins>
          </w:p>
        </w:tc>
        <w:tc>
          <w:tcPr>
            <w:tcW w:w="3260" w:type="dxa"/>
            <w:gridSpan w:val="2"/>
            <w:shd w:val="clear" w:color="auto" w:fill="FFC000"/>
            <w:tcPrChange w:id="94" w:author="Rutger Vos" w:date="2017-03-30T14:46:00Z">
              <w:tcPr>
                <w:tcW w:w="2948" w:type="dxa"/>
                <w:gridSpan w:val="2"/>
                <w:shd w:val="clear" w:color="auto" w:fill="FFC000"/>
              </w:tcPr>
            </w:tcPrChange>
          </w:tcPr>
          <w:p w14:paraId="3A0E8467" w14:textId="59AE0E0C" w:rsidR="009D7D37" w:rsidRPr="006B619C" w:rsidRDefault="00356629">
            <w:r w:rsidRPr="006B619C">
              <w:t>Introduction to the course</w:t>
            </w:r>
          </w:p>
          <w:p w14:paraId="59FA45A6" w14:textId="20C8070B" w:rsidR="009D7D37" w:rsidRPr="0000442D" w:rsidDel="00043BC9" w:rsidRDefault="00356629">
            <w:pPr>
              <w:rPr>
                <w:del w:id="95" w:author="Rutger Vos" w:date="2017-03-30T14:29:00Z"/>
              </w:rPr>
            </w:pPr>
            <w:del w:id="96" w:author="Rutger Vos" w:date="2017-03-30T14:33:00Z">
              <w:r w:rsidRPr="006B619C" w:rsidDel="0000442D">
                <w:delText xml:space="preserve"> </w:delText>
              </w:r>
            </w:del>
            <w:r w:rsidRPr="006B619C">
              <w:t xml:space="preserve">Introduction to </w:t>
            </w:r>
            <w:ins w:id="97" w:author="Rutger Vos" w:date="2017-03-30T14:33:00Z">
              <w:r w:rsidR="0000442D">
                <w:t xml:space="preserve">molecular </w:t>
              </w:r>
            </w:ins>
            <w:del w:id="98" w:author="Rutger Vos" w:date="2017-03-30T14:29:00Z">
              <w:r w:rsidRPr="0000442D" w:rsidDel="00043BC9">
                <w:delText>phylogenetic analysis,</w:delText>
              </w:r>
            </w:del>
          </w:p>
          <w:p w14:paraId="714ED029" w14:textId="4654081C" w:rsidR="009D7D37" w:rsidRPr="00043BC9" w:rsidDel="00AF7E16" w:rsidRDefault="00356629" w:rsidP="00043BC9">
            <w:pPr>
              <w:rPr>
                <w:del w:id="99" w:author="Rutger Vos" w:date="2017-03-30T14:52:00Z"/>
              </w:rPr>
            </w:pPr>
            <w:del w:id="100" w:author="Rutger Vos" w:date="2017-03-30T14:29:00Z">
              <w:r w:rsidRPr="0000442D" w:rsidDel="00043BC9">
                <w:delText>workflow for a phylogenetic analysis</w:delText>
              </w:r>
            </w:del>
            <w:proofErr w:type="gramStart"/>
            <w:ins w:id="101" w:author="Rutger Vos" w:date="2017-03-30T14:29:00Z">
              <w:r w:rsidR="00043BC9">
                <w:t>biodiversity</w:t>
              </w:r>
              <w:proofErr w:type="gramEnd"/>
              <w:r w:rsidR="00043BC9">
                <w:t xml:space="preserve"> </w:t>
              </w:r>
            </w:ins>
          </w:p>
          <w:p w14:paraId="7794B372" w14:textId="77777777" w:rsidR="00962206" w:rsidRPr="001210F9" w:rsidRDefault="00962206"/>
          <w:p w14:paraId="1EB514AD" w14:textId="77777777" w:rsidR="00962206" w:rsidRPr="00355831" w:rsidRDefault="00962206" w:rsidP="00962206">
            <w:pPr>
              <w:rPr>
                <w:rPrChange w:id="102" w:author="Rutger Vos" w:date="2017-03-30T14:15:00Z">
                  <w:rPr>
                    <w:lang w:val="nl-NL"/>
                  </w:rPr>
                </w:rPrChange>
              </w:rPr>
            </w:pPr>
            <w:proofErr w:type="spellStart"/>
            <w:r w:rsidRPr="00355831">
              <w:rPr>
                <w:highlight w:val="yellow"/>
                <w:rPrChange w:id="103" w:author="Rutger Vos" w:date="2017-03-30T14:15:00Z">
                  <w:rPr>
                    <w:highlight w:val="yellow"/>
                    <w:lang w:val="nl-NL"/>
                  </w:rPr>
                </w:rPrChange>
              </w:rPr>
              <w:t>Clevering</w:t>
            </w:r>
            <w:proofErr w:type="spellEnd"/>
            <w:r w:rsidRPr="00355831">
              <w:rPr>
                <w:highlight w:val="yellow"/>
                <w:rPrChange w:id="104" w:author="Rutger Vos" w:date="2017-03-30T14:15:00Z">
                  <w:rPr>
                    <w:highlight w:val="yellow"/>
                    <w:lang w:val="nl-NL"/>
                  </w:rPr>
                </w:rPrChange>
              </w:rPr>
              <w:t xml:space="preserve"> </w:t>
            </w:r>
            <w:proofErr w:type="spellStart"/>
            <w:r w:rsidRPr="00355831">
              <w:rPr>
                <w:highlight w:val="yellow"/>
                <w:rPrChange w:id="105" w:author="Rutger Vos" w:date="2017-03-30T14:15:00Z">
                  <w:rPr>
                    <w:highlight w:val="yellow"/>
                    <w:lang w:val="nl-NL"/>
                  </w:rPr>
                </w:rPrChange>
              </w:rPr>
              <w:t>Oratie</w:t>
            </w:r>
            <w:proofErr w:type="spellEnd"/>
            <w:r w:rsidRPr="00355831">
              <w:rPr>
                <w:highlight w:val="yellow"/>
                <w:rPrChange w:id="106" w:author="Rutger Vos" w:date="2017-03-30T14:15:00Z">
                  <w:rPr>
                    <w:highlight w:val="yellow"/>
                    <w:lang w:val="nl-NL"/>
                  </w:rPr>
                </w:rPrChange>
              </w:rPr>
              <w:t xml:space="preserve">: </w:t>
            </w:r>
            <w:proofErr w:type="spellStart"/>
            <w:r w:rsidRPr="00355831">
              <w:rPr>
                <w:highlight w:val="yellow"/>
                <w:rPrChange w:id="107" w:author="Rutger Vos" w:date="2017-03-30T14:15:00Z">
                  <w:rPr>
                    <w:highlight w:val="yellow"/>
                    <w:lang w:val="nl-NL"/>
                  </w:rPr>
                </w:rPrChange>
              </w:rPr>
              <w:t>tussen</w:t>
            </w:r>
            <w:proofErr w:type="spellEnd"/>
            <w:r w:rsidRPr="00355831">
              <w:rPr>
                <w:highlight w:val="yellow"/>
                <w:rPrChange w:id="108" w:author="Rutger Vos" w:date="2017-03-30T14:15:00Z">
                  <w:rPr>
                    <w:highlight w:val="yellow"/>
                    <w:lang w:val="nl-NL"/>
                  </w:rPr>
                </w:rPrChange>
              </w:rPr>
              <w:t xml:space="preserve"> 15.00-18.00 </w:t>
            </w:r>
            <w:proofErr w:type="spellStart"/>
            <w:r w:rsidRPr="00355831">
              <w:rPr>
                <w:highlight w:val="yellow"/>
                <w:rPrChange w:id="109" w:author="Rutger Vos" w:date="2017-03-30T14:15:00Z">
                  <w:rPr>
                    <w:highlight w:val="yellow"/>
                    <w:lang w:val="nl-NL"/>
                  </w:rPr>
                </w:rPrChange>
              </w:rPr>
              <w:t>onderwijs</w:t>
            </w:r>
            <w:proofErr w:type="spellEnd"/>
            <w:r w:rsidRPr="00355831">
              <w:rPr>
                <w:highlight w:val="yellow"/>
                <w:rPrChange w:id="110" w:author="Rutger Vos" w:date="2017-03-30T14:15:00Z">
                  <w:rPr>
                    <w:highlight w:val="yellow"/>
                    <w:lang w:val="nl-NL"/>
                  </w:rPr>
                </w:rPrChange>
              </w:rPr>
              <w:t xml:space="preserve"> </w:t>
            </w:r>
            <w:proofErr w:type="spellStart"/>
            <w:r w:rsidRPr="00355831">
              <w:rPr>
                <w:highlight w:val="yellow"/>
                <w:rPrChange w:id="111" w:author="Rutger Vos" w:date="2017-03-30T14:15:00Z">
                  <w:rPr>
                    <w:highlight w:val="yellow"/>
                    <w:lang w:val="nl-NL"/>
                  </w:rPr>
                </w:rPrChange>
              </w:rPr>
              <w:t>vrij</w:t>
            </w:r>
            <w:proofErr w:type="spellEnd"/>
          </w:p>
        </w:tc>
        <w:tc>
          <w:tcPr>
            <w:tcW w:w="1559" w:type="dxa"/>
            <w:shd w:val="clear" w:color="auto" w:fill="FFC000"/>
            <w:tcPrChange w:id="112" w:author="Rutger Vos" w:date="2017-03-30T14:46:00Z">
              <w:tcPr>
                <w:tcW w:w="1871" w:type="dxa"/>
                <w:gridSpan w:val="4"/>
                <w:shd w:val="clear" w:color="auto" w:fill="FFC000"/>
              </w:tcPr>
            </w:tcPrChange>
          </w:tcPr>
          <w:p w14:paraId="23E6F8DB" w14:textId="77777777" w:rsidR="009D7D37" w:rsidRPr="00355831" w:rsidDel="00355831" w:rsidRDefault="00355831">
            <w:pPr>
              <w:rPr>
                <w:del w:id="113" w:author="Rutger Vos" w:date="2017-03-30T14:16:00Z"/>
                <w:rPrChange w:id="114" w:author="Rutger Vos" w:date="2017-03-30T14:15:00Z">
                  <w:rPr>
                    <w:del w:id="115" w:author="Rutger Vos" w:date="2017-03-30T14:16:00Z"/>
                    <w:lang w:val="nl-NL"/>
                  </w:rPr>
                </w:rPrChange>
              </w:rPr>
            </w:pPr>
            <w:ins w:id="116" w:author="Rutger Vos" w:date="2017-03-30T14:16:00Z">
              <w:r>
                <w:t>Vos</w:t>
              </w:r>
            </w:ins>
            <w:del w:id="117" w:author="Rutger Vos" w:date="2017-03-30T14:16:00Z">
              <w:r w:rsidR="00356629" w:rsidRPr="00355831" w:rsidDel="00355831">
                <w:rPr>
                  <w:rPrChange w:id="118" w:author="Rutger Vos" w:date="2017-03-30T14:15:00Z">
                    <w:rPr>
                      <w:lang w:val="nl-NL"/>
                    </w:rPr>
                  </w:rPrChange>
                </w:rPr>
                <w:delText>all teachers</w:delText>
              </w:r>
            </w:del>
          </w:p>
          <w:p w14:paraId="6EE5B263" w14:textId="77777777" w:rsidR="009D7D37" w:rsidRPr="00355831" w:rsidDel="00355831" w:rsidRDefault="009D7D37">
            <w:pPr>
              <w:rPr>
                <w:del w:id="119" w:author="Rutger Vos" w:date="2017-03-30T14:16:00Z"/>
                <w:rPrChange w:id="120" w:author="Rutger Vos" w:date="2017-03-30T14:15:00Z">
                  <w:rPr>
                    <w:del w:id="121" w:author="Rutger Vos" w:date="2017-03-30T14:16:00Z"/>
                    <w:lang w:val="nl-NL"/>
                  </w:rPr>
                </w:rPrChange>
              </w:rPr>
            </w:pPr>
          </w:p>
          <w:p w14:paraId="7CF96F15" w14:textId="77777777" w:rsidR="009D7D37" w:rsidRPr="00355831" w:rsidRDefault="00356629">
            <w:pPr>
              <w:rPr>
                <w:rPrChange w:id="122" w:author="Rutger Vos" w:date="2017-03-30T14:15:00Z">
                  <w:rPr>
                    <w:lang w:val="nl-NL"/>
                  </w:rPr>
                </w:rPrChange>
              </w:rPr>
            </w:pPr>
            <w:del w:id="123" w:author="Rutger Vos" w:date="2017-03-30T14:16:00Z">
              <w:r w:rsidRPr="00355831" w:rsidDel="00355831">
                <w:rPr>
                  <w:rPrChange w:id="124" w:author="Rutger Vos" w:date="2017-03-30T14:15:00Z">
                    <w:rPr>
                      <w:lang w:val="nl-NL"/>
                    </w:rPr>
                  </w:rPrChange>
                </w:rPr>
                <w:delText>Hovenkamp</w:delText>
              </w:r>
              <w:r w:rsidR="00243B06" w:rsidRPr="00355831" w:rsidDel="00355831">
                <w:rPr>
                  <w:rPrChange w:id="125" w:author="Rutger Vos" w:date="2017-03-30T14:15:00Z">
                    <w:rPr>
                      <w:lang w:val="nl-NL"/>
                    </w:rPr>
                  </w:rPrChange>
                </w:rPr>
                <w:delText>/Van Riemsdijk</w:delText>
              </w:r>
            </w:del>
          </w:p>
        </w:tc>
        <w:tc>
          <w:tcPr>
            <w:tcW w:w="5283" w:type="dxa"/>
            <w:shd w:val="clear" w:color="auto" w:fill="FFC000"/>
            <w:tcPrChange w:id="126" w:author="Rutger Vos" w:date="2017-03-30T14:46:00Z">
              <w:tcPr>
                <w:tcW w:w="5283" w:type="dxa"/>
                <w:gridSpan w:val="2"/>
                <w:shd w:val="clear" w:color="auto" w:fill="FFC000"/>
              </w:tcPr>
            </w:tcPrChange>
          </w:tcPr>
          <w:p w14:paraId="69BB7E82" w14:textId="77777777" w:rsidR="009D7D37" w:rsidRPr="00355831" w:rsidRDefault="009D7D37">
            <w:pPr>
              <w:rPr>
                <w:rPrChange w:id="127" w:author="Rutger Vos" w:date="2017-03-30T14:15:00Z">
                  <w:rPr>
                    <w:lang w:val="nl-NL"/>
                  </w:rPr>
                </w:rPrChange>
              </w:rPr>
            </w:pPr>
          </w:p>
          <w:p w14:paraId="58F12FF8" w14:textId="09B24C88" w:rsidR="009D7D37" w:rsidRPr="00355831" w:rsidDel="00CE0D65" w:rsidRDefault="00356629">
            <w:pPr>
              <w:rPr>
                <w:del w:id="128" w:author="Rutger Vos" w:date="2017-03-30T14:34:00Z"/>
              </w:rPr>
            </w:pPr>
            <w:del w:id="129" w:author="Rutger Vos" w:date="2017-03-30T14:34:00Z">
              <w:r w:rsidRPr="00355831" w:rsidDel="00CE0D65">
                <w:delText>Character handling with Mesquite</w:delText>
              </w:r>
            </w:del>
          </w:p>
          <w:p w14:paraId="37CA28C4" w14:textId="4FFA3A28" w:rsidR="009D7D37" w:rsidRPr="00043BC9" w:rsidDel="00CE0D65" w:rsidRDefault="00356629">
            <w:pPr>
              <w:rPr>
                <w:del w:id="130" w:author="Rutger Vos" w:date="2017-03-30T14:34:00Z"/>
              </w:rPr>
            </w:pPr>
            <w:del w:id="131" w:author="Rutger Vos" w:date="2017-03-30T14:34:00Z">
              <w:r w:rsidRPr="00043BC9" w:rsidDel="00CE0D65">
                <w:delText xml:space="preserve">Basic alignment </w:delText>
              </w:r>
            </w:del>
          </w:p>
          <w:p w14:paraId="0ABD56A7" w14:textId="77777777" w:rsidR="009D7D37" w:rsidRDefault="00356629">
            <w:pPr>
              <w:rPr>
                <w:ins w:id="132" w:author="Rutger Vos" w:date="2017-03-30T14:34:00Z"/>
              </w:rPr>
            </w:pPr>
            <w:del w:id="133" w:author="Rutger Vos" w:date="2017-03-30T14:34:00Z">
              <w:r w:rsidRPr="00CE0D65" w:rsidDel="00CE0D65">
                <w:delText>Basic phylogenetic analysis</w:delText>
              </w:r>
            </w:del>
            <w:ins w:id="134" w:author="Rutger Vos" w:date="2017-03-30T14:34:00Z">
              <w:r w:rsidR="00CE0D65">
                <w:t>Species diversity</w:t>
              </w:r>
            </w:ins>
          </w:p>
          <w:p w14:paraId="749A5D50" w14:textId="77777777" w:rsidR="00CE0D65" w:rsidRDefault="00CE0D65">
            <w:pPr>
              <w:rPr>
                <w:ins w:id="135" w:author="Rutger Vos" w:date="2017-03-30T14:35:00Z"/>
              </w:rPr>
            </w:pPr>
            <w:ins w:id="136" w:author="Rutger Vos" w:date="2017-03-30T14:35:00Z">
              <w:r>
                <w:t>DNA barcoding</w:t>
              </w:r>
            </w:ins>
          </w:p>
          <w:p w14:paraId="618AC1B7" w14:textId="10DCA1B6" w:rsidR="00CE0D65" w:rsidRPr="00CE0D65" w:rsidRDefault="00CE0D65">
            <w:proofErr w:type="spellStart"/>
            <w:ins w:id="137" w:author="Rutger Vos" w:date="2017-03-30T14:35:00Z">
              <w:r>
                <w:t>Metabarcoding</w:t>
              </w:r>
            </w:ins>
            <w:proofErr w:type="spellEnd"/>
          </w:p>
        </w:tc>
      </w:tr>
      <w:tr w:rsidR="00243B06" w:rsidRPr="00355831" w14:paraId="513E516E" w14:textId="77777777" w:rsidTr="006B619C">
        <w:trPr>
          <w:trPrChange w:id="138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BFBFBF"/>
            <w:tcPrChange w:id="139" w:author="Rutger Vos" w:date="2017-03-30T14:46:00Z">
              <w:tcPr>
                <w:tcW w:w="925" w:type="dxa"/>
                <w:gridSpan w:val="2"/>
                <w:shd w:val="clear" w:color="auto" w:fill="BFBFBF"/>
              </w:tcPr>
            </w:tcPrChange>
          </w:tcPr>
          <w:p w14:paraId="7AF9F686" w14:textId="5AC7B465" w:rsidR="009D7D37" w:rsidRPr="00355831" w:rsidRDefault="00AF2969">
            <w:pPr>
              <w:jc w:val="center"/>
            </w:pPr>
            <w:r w:rsidRPr="00355831">
              <w:t>28</w:t>
            </w:r>
            <w:r w:rsidR="00356629" w:rsidRPr="00355831">
              <w:t>-11</w:t>
            </w:r>
          </w:p>
          <w:p w14:paraId="62736AA3" w14:textId="77777777" w:rsidR="009D7D37" w:rsidRPr="00355831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  <w:tcPrChange w:id="140" w:author="Rutger Vos" w:date="2017-03-30T14:46:00Z">
              <w:tcPr>
                <w:tcW w:w="1559" w:type="dxa"/>
                <w:gridSpan w:val="2"/>
                <w:vMerge/>
                <w:shd w:val="clear" w:color="auto" w:fill="FFC000"/>
                <w:vAlign w:val="center"/>
              </w:tcPr>
            </w:tcPrChange>
          </w:tcPr>
          <w:p w14:paraId="00CEE814" w14:textId="77777777" w:rsidR="009D7D37" w:rsidRPr="00355831" w:rsidRDefault="009D7D37"/>
        </w:tc>
        <w:tc>
          <w:tcPr>
            <w:tcW w:w="885" w:type="dxa"/>
            <w:shd w:val="clear" w:color="auto" w:fill="FFC000"/>
            <w:tcPrChange w:id="141" w:author="Rutger Vos" w:date="2017-03-30T14:46:00Z">
              <w:tcPr>
                <w:tcW w:w="885" w:type="dxa"/>
                <w:gridSpan w:val="2"/>
                <w:shd w:val="clear" w:color="auto" w:fill="FFC000"/>
              </w:tcPr>
            </w:tcPrChange>
          </w:tcPr>
          <w:p w14:paraId="3FF0FD9A" w14:textId="055DC246" w:rsidR="009D7D37" w:rsidRPr="00355831" w:rsidRDefault="00356629">
            <w:r w:rsidRPr="00355831">
              <w:t>I-II</w:t>
            </w:r>
          </w:p>
          <w:p w14:paraId="1B3DD853" w14:textId="77777777" w:rsidR="009D7D37" w:rsidRPr="00355831" w:rsidRDefault="00356629">
            <w:r w:rsidRPr="00355831">
              <w:t>III</w:t>
            </w:r>
          </w:p>
        </w:tc>
        <w:tc>
          <w:tcPr>
            <w:tcW w:w="3260" w:type="dxa"/>
            <w:gridSpan w:val="2"/>
            <w:shd w:val="clear" w:color="auto" w:fill="FFC000"/>
            <w:tcPrChange w:id="142" w:author="Rutger Vos" w:date="2017-03-30T14:46:00Z">
              <w:tcPr>
                <w:tcW w:w="2948" w:type="dxa"/>
                <w:gridSpan w:val="2"/>
                <w:shd w:val="clear" w:color="auto" w:fill="FFC000"/>
              </w:tcPr>
            </w:tcPrChange>
          </w:tcPr>
          <w:p w14:paraId="2EA09C01" w14:textId="2179BEE6" w:rsidR="009D7D37" w:rsidRPr="00355831" w:rsidDel="00043BC9" w:rsidRDefault="00356629">
            <w:pPr>
              <w:rPr>
                <w:del w:id="143" w:author="Rutger Vos" w:date="2017-03-30T14:29:00Z"/>
              </w:rPr>
            </w:pPr>
            <w:del w:id="144" w:author="Rutger Vos" w:date="2017-03-30T14:29:00Z">
              <w:r w:rsidRPr="00355831" w:rsidDel="00043BC9">
                <w:delText>Maximum likelihood:</w:delText>
              </w:r>
            </w:del>
          </w:p>
          <w:p w14:paraId="6C039CD0" w14:textId="055A1FFA" w:rsidR="00043BC9" w:rsidRPr="00043BC9" w:rsidRDefault="00356629">
            <w:del w:id="145" w:author="Rutger Vos" w:date="2017-03-30T14:29:00Z">
              <w:r w:rsidRPr="00355831" w:rsidDel="00043BC9">
                <w:delText xml:space="preserve">Theory and practice </w:delText>
              </w:r>
            </w:del>
            <w:ins w:id="146" w:author="Rutger Vos" w:date="2017-03-30T14:46:00Z">
              <w:r w:rsidR="006B619C">
                <w:t>High-throughput sequencing</w:t>
              </w:r>
            </w:ins>
          </w:p>
          <w:p w14:paraId="6E53ACBC" w14:textId="5CFFA3C0" w:rsidR="009D7D37" w:rsidRPr="00043BC9" w:rsidRDefault="006B619C" w:rsidP="006B619C">
            <w:ins w:id="147" w:author="Rutger Vos" w:date="2017-03-30T14:46:00Z">
              <w:r>
                <w:t>HTS</w:t>
              </w:r>
            </w:ins>
            <w:ins w:id="148" w:author="Rutger Vos" w:date="2017-03-30T14:45:00Z">
              <w:r>
                <w:t xml:space="preserve"> Data </w:t>
              </w:r>
            </w:ins>
            <w:del w:id="149" w:author="Rutger Vos" w:date="2017-03-30T14:30:00Z">
              <w:r w:rsidR="00356629" w:rsidRPr="00043BC9" w:rsidDel="00043BC9">
                <w:delText>Tree evaluation</w:delText>
              </w:r>
            </w:del>
            <w:ins w:id="150" w:author="Rutger Vos" w:date="2017-03-30T14:30:00Z">
              <w:r>
                <w:t>a</w:t>
              </w:r>
              <w:r w:rsidR="00043BC9">
                <w:t>nalysis</w:t>
              </w:r>
            </w:ins>
          </w:p>
        </w:tc>
        <w:tc>
          <w:tcPr>
            <w:tcW w:w="1559" w:type="dxa"/>
            <w:shd w:val="clear" w:color="auto" w:fill="FFC000"/>
            <w:tcPrChange w:id="151" w:author="Rutger Vos" w:date="2017-03-30T14:46:00Z">
              <w:tcPr>
                <w:tcW w:w="1871" w:type="dxa"/>
                <w:gridSpan w:val="4"/>
                <w:shd w:val="clear" w:color="auto" w:fill="FFC000"/>
              </w:tcPr>
            </w:tcPrChange>
          </w:tcPr>
          <w:p w14:paraId="1B169EC3" w14:textId="77777777" w:rsidR="009D7D37" w:rsidRPr="00355831" w:rsidDel="00355831" w:rsidRDefault="00355831">
            <w:pPr>
              <w:rPr>
                <w:del w:id="152" w:author="Rutger Vos" w:date="2017-03-30T14:16:00Z"/>
              </w:rPr>
            </w:pPr>
            <w:ins w:id="153" w:author="Rutger Vos" w:date="2017-03-30T14:17:00Z">
              <w:r>
                <w:t>Vos</w:t>
              </w:r>
            </w:ins>
            <w:del w:id="154" w:author="Rutger Vos" w:date="2017-03-30T14:16:00Z">
              <w:r w:rsidR="00356629" w:rsidRPr="00355831" w:rsidDel="00355831">
                <w:delText>Hovenkamp</w:delText>
              </w:r>
              <w:r w:rsidR="00243B06" w:rsidRPr="00355831" w:rsidDel="00355831">
                <w:delText>/Van Riemsdijk</w:delText>
              </w:r>
            </w:del>
          </w:p>
          <w:p w14:paraId="4DD5590F" w14:textId="77777777" w:rsidR="009D7D37" w:rsidRPr="00355831" w:rsidRDefault="009D7D37" w:rsidP="00355831"/>
        </w:tc>
        <w:tc>
          <w:tcPr>
            <w:tcW w:w="5283" w:type="dxa"/>
            <w:shd w:val="clear" w:color="auto" w:fill="FFC000"/>
            <w:tcPrChange w:id="155" w:author="Rutger Vos" w:date="2017-03-30T14:46:00Z">
              <w:tcPr>
                <w:tcW w:w="5283" w:type="dxa"/>
                <w:gridSpan w:val="2"/>
                <w:shd w:val="clear" w:color="auto" w:fill="FFC000"/>
              </w:tcPr>
            </w:tcPrChange>
          </w:tcPr>
          <w:p w14:paraId="0CC67376" w14:textId="5E89E13F" w:rsidR="009D7D37" w:rsidRPr="00043BC9" w:rsidDel="00043BC9" w:rsidRDefault="00356629">
            <w:pPr>
              <w:rPr>
                <w:del w:id="156" w:author="Rutger Vos" w:date="2017-03-30T14:30:00Z"/>
              </w:rPr>
            </w:pPr>
            <w:del w:id="157" w:author="Rutger Vos" w:date="2017-03-30T14:30:00Z">
              <w:r w:rsidRPr="00043BC9" w:rsidDel="00043BC9">
                <w:delText>Models and model testing</w:delText>
              </w:r>
            </w:del>
          </w:p>
          <w:p w14:paraId="344835A2" w14:textId="547A96A8" w:rsidR="009D7D37" w:rsidRPr="00043BC9" w:rsidRDefault="00356629" w:rsidP="006B619C">
            <w:del w:id="158" w:author="Rutger Vos" w:date="2017-03-30T14:30:00Z">
              <w:r w:rsidRPr="00043BC9" w:rsidDel="00043BC9">
                <w:delText>Phylogenetic analysis using likelihood criterion</w:delText>
              </w:r>
            </w:del>
            <w:ins w:id="159" w:author="Rutger Vos" w:date="2017-03-30T14:46:00Z">
              <w:r w:rsidR="006B619C">
                <w:t>HTS</w:t>
              </w:r>
            </w:ins>
            <w:ins w:id="160" w:author="Rutger Vos" w:date="2017-03-30T14:45:00Z">
              <w:r w:rsidR="006B619C">
                <w:t xml:space="preserve"> </w:t>
              </w:r>
            </w:ins>
            <w:ins w:id="161" w:author="Rutger Vos" w:date="2017-03-30T14:34:00Z">
              <w:r w:rsidR="006B619C">
                <w:t>d</w:t>
              </w:r>
              <w:r w:rsidR="0000442D">
                <w:t xml:space="preserve">ata pre-processing </w:t>
              </w:r>
            </w:ins>
          </w:p>
        </w:tc>
      </w:tr>
      <w:tr w:rsidR="00243B06" w:rsidRPr="00355831" w14:paraId="13793C43" w14:textId="77777777" w:rsidTr="006B619C">
        <w:trPr>
          <w:trPrChange w:id="162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BFBFBF"/>
            <w:tcPrChange w:id="163" w:author="Rutger Vos" w:date="2017-03-30T14:46:00Z">
              <w:tcPr>
                <w:tcW w:w="925" w:type="dxa"/>
                <w:gridSpan w:val="2"/>
                <w:shd w:val="clear" w:color="auto" w:fill="BFBFBF"/>
              </w:tcPr>
            </w:tcPrChange>
          </w:tcPr>
          <w:p w14:paraId="5EC6D109" w14:textId="61A3B78B" w:rsidR="009D7D37" w:rsidRPr="00355831" w:rsidRDefault="00AF2969">
            <w:pPr>
              <w:jc w:val="center"/>
            </w:pPr>
            <w:r w:rsidRPr="00355831">
              <w:t>29</w:t>
            </w:r>
            <w:r w:rsidR="00356629" w:rsidRPr="00355831">
              <w:t>-11</w:t>
            </w:r>
          </w:p>
          <w:p w14:paraId="0C4E2B93" w14:textId="77777777" w:rsidR="009D7D37" w:rsidRPr="00355831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  <w:tcPrChange w:id="164" w:author="Rutger Vos" w:date="2017-03-30T14:46:00Z">
              <w:tcPr>
                <w:tcW w:w="1559" w:type="dxa"/>
                <w:gridSpan w:val="2"/>
                <w:vMerge/>
                <w:shd w:val="clear" w:color="auto" w:fill="FFC000"/>
                <w:vAlign w:val="center"/>
              </w:tcPr>
            </w:tcPrChange>
          </w:tcPr>
          <w:p w14:paraId="2DEA700F" w14:textId="77777777" w:rsidR="009D7D37" w:rsidRPr="00355831" w:rsidRDefault="009D7D37"/>
        </w:tc>
        <w:tc>
          <w:tcPr>
            <w:tcW w:w="885" w:type="dxa"/>
            <w:shd w:val="clear" w:color="auto" w:fill="FFC000"/>
            <w:tcPrChange w:id="165" w:author="Rutger Vos" w:date="2017-03-30T14:46:00Z">
              <w:tcPr>
                <w:tcW w:w="885" w:type="dxa"/>
                <w:gridSpan w:val="2"/>
                <w:shd w:val="clear" w:color="auto" w:fill="FFC000"/>
              </w:tcPr>
            </w:tcPrChange>
          </w:tcPr>
          <w:p w14:paraId="15D9B822" w14:textId="6D89766F" w:rsidR="009D7D37" w:rsidRPr="006B619C" w:rsidDel="006B619C" w:rsidRDefault="00356629">
            <w:pPr>
              <w:rPr>
                <w:del w:id="166" w:author="Rutger Vos" w:date="2017-03-30T14:46:00Z"/>
              </w:rPr>
            </w:pPr>
            <w:r w:rsidRPr="00355831">
              <w:t>I</w:t>
            </w:r>
            <w:ins w:id="167" w:author="Rutger Vos" w:date="2017-03-30T14:46:00Z">
              <w:r w:rsidR="006B619C">
                <w:t>-</w:t>
              </w:r>
            </w:ins>
          </w:p>
          <w:p w14:paraId="5C79AB2B" w14:textId="1162FE63" w:rsidR="009D7D37" w:rsidRPr="006B619C" w:rsidRDefault="00356629">
            <w:pPr>
              <w:pPrChange w:id="168" w:author="Rutger Vos" w:date="2017-03-30T14:46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  <w:r w:rsidRPr="006B619C">
              <w:t>II</w:t>
            </w:r>
            <w:ins w:id="169" w:author="Rutger Vos" w:date="2017-03-30T14:53:00Z">
              <w:r w:rsidR="00384B86">
                <w:br/>
                <w:t>III</w:t>
              </w:r>
            </w:ins>
          </w:p>
        </w:tc>
        <w:tc>
          <w:tcPr>
            <w:tcW w:w="3260" w:type="dxa"/>
            <w:gridSpan w:val="2"/>
            <w:shd w:val="clear" w:color="auto" w:fill="FFC000"/>
            <w:tcPrChange w:id="170" w:author="Rutger Vos" w:date="2017-03-30T14:46:00Z">
              <w:tcPr>
                <w:tcW w:w="2948" w:type="dxa"/>
                <w:gridSpan w:val="2"/>
                <w:shd w:val="clear" w:color="auto" w:fill="FFC000"/>
              </w:tcPr>
            </w:tcPrChange>
          </w:tcPr>
          <w:p w14:paraId="42A88104" w14:textId="1DC5D7E9" w:rsidR="009D7D37" w:rsidDel="00384B86" w:rsidRDefault="00356629">
            <w:pPr>
              <w:rPr>
                <w:del w:id="171" w:author="Rutger Vos" w:date="2017-03-30T14:31:00Z"/>
              </w:rPr>
            </w:pPr>
            <w:del w:id="172" w:author="Rutger Vos" w:date="2017-03-30T14:26:00Z">
              <w:r w:rsidRPr="006B619C" w:rsidDel="00043BC9">
                <w:delText>Bayesian methods</w:delText>
              </w:r>
            </w:del>
            <w:ins w:id="173" w:author="Rutger Vos" w:date="2017-03-30T14:27:00Z">
              <w:r w:rsidR="00043BC9">
                <w:t xml:space="preserve">Biodiversity analysis on HPC </w:t>
              </w:r>
            </w:ins>
          </w:p>
          <w:p w14:paraId="49F8C51C" w14:textId="77777777" w:rsidR="00384B86" w:rsidRDefault="00384B86">
            <w:pPr>
              <w:rPr>
                <w:ins w:id="174" w:author="Rutger Vos" w:date="2017-03-30T14:53:00Z"/>
              </w:rPr>
            </w:pPr>
          </w:p>
          <w:p w14:paraId="556A3B9C" w14:textId="30E831A6" w:rsidR="009D7D37" w:rsidRPr="00043BC9" w:rsidRDefault="00384B86">
            <w:ins w:id="175" w:author="Rutger Vos" w:date="2017-03-30T14:53:00Z">
              <w:r>
                <w:t>UNIX</w:t>
              </w:r>
            </w:ins>
          </w:p>
        </w:tc>
        <w:tc>
          <w:tcPr>
            <w:tcW w:w="1559" w:type="dxa"/>
            <w:shd w:val="clear" w:color="auto" w:fill="FFC000"/>
            <w:tcPrChange w:id="176" w:author="Rutger Vos" w:date="2017-03-30T14:46:00Z">
              <w:tcPr>
                <w:tcW w:w="1871" w:type="dxa"/>
                <w:gridSpan w:val="4"/>
                <w:shd w:val="clear" w:color="auto" w:fill="FFC000"/>
              </w:tcPr>
            </w:tcPrChange>
          </w:tcPr>
          <w:p w14:paraId="677DC29C" w14:textId="77777777" w:rsidR="009D7D37" w:rsidRPr="00355831" w:rsidRDefault="00356629">
            <w:del w:id="177" w:author="Rutger Vos" w:date="2017-03-30T14:17:00Z">
              <w:r w:rsidRPr="00043BC9" w:rsidDel="00355831">
                <w:delText>Hovenkamp</w:delText>
              </w:r>
              <w:r w:rsidR="00243B06" w:rsidRPr="00043BC9" w:rsidDel="00355831">
                <w:delText>/Van Riemsdijk</w:delText>
              </w:r>
            </w:del>
            <w:ins w:id="178" w:author="Rutger Vos" w:date="2017-03-30T14:17:00Z">
              <w:r w:rsidR="00355831">
                <w:t>Vos</w:t>
              </w:r>
            </w:ins>
          </w:p>
          <w:p w14:paraId="5E9FCCF0" w14:textId="77777777" w:rsidR="009D7D37" w:rsidRPr="00043BC9" w:rsidRDefault="009D7D37"/>
        </w:tc>
        <w:tc>
          <w:tcPr>
            <w:tcW w:w="5283" w:type="dxa"/>
            <w:shd w:val="clear" w:color="auto" w:fill="FFC000"/>
            <w:tcPrChange w:id="179" w:author="Rutger Vos" w:date="2017-03-30T14:46:00Z">
              <w:tcPr>
                <w:tcW w:w="5283" w:type="dxa"/>
                <w:gridSpan w:val="2"/>
                <w:shd w:val="clear" w:color="auto" w:fill="FFC000"/>
              </w:tcPr>
            </w:tcPrChange>
          </w:tcPr>
          <w:p w14:paraId="2682D872" w14:textId="34CEBB0C" w:rsidR="00384B86" w:rsidRDefault="00384B86" w:rsidP="00384B86">
            <w:pPr>
              <w:rPr>
                <w:ins w:id="180" w:author="Rutger Vos" w:date="2017-03-30T14:54:00Z"/>
              </w:rPr>
            </w:pPr>
            <w:ins w:id="181" w:author="Rutger Vos" w:date="2017-03-30T14:54:00Z">
              <w:r>
                <w:t>Data management operations</w:t>
              </w:r>
            </w:ins>
            <w:ins w:id="182" w:author="Rutger Vos" w:date="2017-03-30T15:08:00Z">
              <w:r w:rsidR="00ED462A">
                <w:t xml:space="preserve"> (</w:t>
              </w:r>
              <w:proofErr w:type="spellStart"/>
              <w:r w:rsidR="00ED462A">
                <w:t>git</w:t>
              </w:r>
              <w:proofErr w:type="spellEnd"/>
              <w:r w:rsidR="00ED462A">
                <w:t>)</w:t>
              </w:r>
            </w:ins>
          </w:p>
          <w:p w14:paraId="3385ED1A" w14:textId="3D429BF7" w:rsidR="009D7D37" w:rsidRPr="00043BC9" w:rsidDel="00043BC9" w:rsidRDefault="00356629">
            <w:pPr>
              <w:rPr>
                <w:del w:id="183" w:author="Rutger Vos" w:date="2017-03-30T14:31:00Z"/>
                <w:b/>
              </w:rPr>
              <w:pPrChange w:id="184" w:author="Rutger Vos" w:date="2017-03-30T14:54:00Z">
                <w:pPr>
                  <w:keepNext/>
                  <w:keepLines/>
                  <w:outlineLvl w:val="0"/>
                </w:pPr>
              </w:pPrChange>
            </w:pPr>
            <w:del w:id="185" w:author="Rutger Vos" w:date="2017-03-30T14:27:00Z">
              <w:r w:rsidRPr="00043BC9" w:rsidDel="00043BC9">
                <w:delText>Bayesian analysis</w:delText>
              </w:r>
            </w:del>
            <w:ins w:id="186" w:author="Rutger Vos" w:date="2017-03-30T14:27:00Z">
              <w:r w:rsidR="00384B86">
                <w:t>UNIX-like operating systems</w:t>
              </w:r>
            </w:ins>
          </w:p>
          <w:p w14:paraId="33E5D716" w14:textId="77777777" w:rsidR="009D7D37" w:rsidRPr="00043BC9" w:rsidRDefault="009D7D37" w:rsidP="00384B86"/>
        </w:tc>
      </w:tr>
      <w:tr w:rsidR="00243B06" w:rsidRPr="00355831" w14:paraId="18BE0ED3" w14:textId="77777777" w:rsidTr="006B619C">
        <w:trPr>
          <w:trPrChange w:id="187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BFBFBF"/>
            <w:tcPrChange w:id="188" w:author="Rutger Vos" w:date="2017-03-30T14:46:00Z">
              <w:tcPr>
                <w:tcW w:w="925" w:type="dxa"/>
                <w:gridSpan w:val="2"/>
                <w:shd w:val="clear" w:color="auto" w:fill="BFBFBF"/>
              </w:tcPr>
            </w:tcPrChange>
          </w:tcPr>
          <w:p w14:paraId="2D09A4F1" w14:textId="77777777" w:rsidR="009D7D37" w:rsidRPr="00355831" w:rsidRDefault="00AF2969">
            <w:pPr>
              <w:jc w:val="center"/>
            </w:pPr>
            <w:r w:rsidRPr="00355831">
              <w:t>30</w:t>
            </w:r>
            <w:r w:rsidR="00356629" w:rsidRPr="00355831">
              <w:t>-1</w:t>
            </w:r>
            <w:r w:rsidRPr="00355831">
              <w:t>1</w:t>
            </w:r>
          </w:p>
          <w:p w14:paraId="660979C8" w14:textId="77777777" w:rsidR="009D7D37" w:rsidRPr="00355831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  <w:tcPrChange w:id="189" w:author="Rutger Vos" w:date="2017-03-30T14:46:00Z">
              <w:tcPr>
                <w:tcW w:w="1559" w:type="dxa"/>
                <w:gridSpan w:val="2"/>
                <w:vMerge/>
                <w:shd w:val="clear" w:color="auto" w:fill="FFC000"/>
                <w:vAlign w:val="center"/>
              </w:tcPr>
            </w:tcPrChange>
          </w:tcPr>
          <w:p w14:paraId="1491CB65" w14:textId="77777777" w:rsidR="009D7D37" w:rsidRPr="00355831" w:rsidRDefault="009D7D37"/>
        </w:tc>
        <w:tc>
          <w:tcPr>
            <w:tcW w:w="885" w:type="dxa"/>
            <w:shd w:val="clear" w:color="auto" w:fill="FFC000"/>
            <w:tcPrChange w:id="190" w:author="Rutger Vos" w:date="2017-03-30T14:46:00Z">
              <w:tcPr>
                <w:tcW w:w="885" w:type="dxa"/>
                <w:gridSpan w:val="2"/>
                <w:shd w:val="clear" w:color="auto" w:fill="FFC000"/>
              </w:tcPr>
            </w:tcPrChange>
          </w:tcPr>
          <w:p w14:paraId="55A174E7" w14:textId="0DB37910" w:rsidR="009D7D37" w:rsidRPr="00355831" w:rsidRDefault="00356629">
            <w:r w:rsidRPr="00355831">
              <w:t>I-II</w:t>
            </w:r>
          </w:p>
          <w:p w14:paraId="2E0EA3A0" w14:textId="77777777" w:rsidR="009D7D37" w:rsidRPr="00355831" w:rsidRDefault="00356629">
            <w:r w:rsidRPr="00355831">
              <w:t>III</w:t>
            </w:r>
          </w:p>
        </w:tc>
        <w:tc>
          <w:tcPr>
            <w:tcW w:w="3260" w:type="dxa"/>
            <w:gridSpan w:val="2"/>
            <w:shd w:val="clear" w:color="auto" w:fill="FFC000"/>
            <w:tcPrChange w:id="191" w:author="Rutger Vos" w:date="2017-03-30T14:46:00Z">
              <w:tcPr>
                <w:tcW w:w="2948" w:type="dxa"/>
                <w:gridSpan w:val="2"/>
                <w:shd w:val="clear" w:color="auto" w:fill="FFC000"/>
              </w:tcPr>
            </w:tcPrChange>
          </w:tcPr>
          <w:p w14:paraId="02A80593" w14:textId="51D8AB54" w:rsidR="009D7D37" w:rsidRPr="00043BC9" w:rsidDel="00043BC9" w:rsidRDefault="00356629">
            <w:pPr>
              <w:rPr>
                <w:del w:id="192" w:author="Rutger Vos" w:date="2017-03-30T14:31:00Z"/>
              </w:rPr>
            </w:pPr>
            <w:del w:id="193" w:author="Rutger Vos" w:date="2017-03-30T14:26:00Z">
              <w:r w:rsidRPr="00355831" w:rsidDel="00043BC9">
                <w:delText>Molecular dating</w:delText>
              </w:r>
            </w:del>
            <w:ins w:id="194" w:author="Rutger Vos" w:date="2017-03-30T14:26:00Z">
              <w:r w:rsidR="00043BC9">
                <w:t xml:space="preserve">Scripted </w:t>
              </w:r>
              <w:proofErr w:type="spellStart"/>
              <w:r w:rsidR="00043BC9">
                <w:t>metabarcoding</w:t>
              </w:r>
            </w:ins>
            <w:proofErr w:type="spellEnd"/>
          </w:p>
          <w:p w14:paraId="02EA80B8" w14:textId="77777777" w:rsidR="009D7D37" w:rsidRPr="00043BC9" w:rsidRDefault="009D7D37"/>
          <w:p w14:paraId="7958BBAE" w14:textId="09695B52" w:rsidR="009D7D37" w:rsidRPr="00043BC9" w:rsidRDefault="00356629">
            <w:del w:id="195" w:author="Rutger Vos" w:date="2017-03-30T14:26:00Z">
              <w:r w:rsidRPr="00043BC9" w:rsidDel="00043BC9">
                <w:delText>Character evolution</w:delText>
              </w:r>
            </w:del>
            <w:ins w:id="196" w:author="Rutger Vos" w:date="2017-03-30T14:26:00Z">
              <w:r w:rsidR="00043BC9">
                <w:t xml:space="preserve">HTS barcode </w:t>
              </w:r>
              <w:proofErr w:type="spellStart"/>
              <w:r w:rsidR="00043BC9">
                <w:t>chcker</w:t>
              </w:r>
            </w:ins>
            <w:proofErr w:type="spellEnd"/>
          </w:p>
        </w:tc>
        <w:tc>
          <w:tcPr>
            <w:tcW w:w="1559" w:type="dxa"/>
            <w:shd w:val="clear" w:color="auto" w:fill="FFC000"/>
            <w:tcPrChange w:id="197" w:author="Rutger Vos" w:date="2017-03-30T14:46:00Z">
              <w:tcPr>
                <w:tcW w:w="1871" w:type="dxa"/>
                <w:gridSpan w:val="4"/>
                <w:shd w:val="clear" w:color="auto" w:fill="FFC000"/>
              </w:tcPr>
            </w:tcPrChange>
          </w:tcPr>
          <w:p w14:paraId="5C24F2D2" w14:textId="77777777" w:rsidR="009D7D37" w:rsidRPr="00355831" w:rsidRDefault="00356629">
            <w:del w:id="198" w:author="Rutger Vos" w:date="2017-03-30T14:17:00Z">
              <w:r w:rsidRPr="00043BC9" w:rsidDel="00355831">
                <w:delText>Hovenkamp</w:delText>
              </w:r>
              <w:r w:rsidR="00243B06" w:rsidRPr="00043BC9" w:rsidDel="00355831">
                <w:delText>/Van Riemsdijk</w:delText>
              </w:r>
            </w:del>
            <w:ins w:id="199" w:author="Rutger Vos" w:date="2017-03-30T14:17:00Z">
              <w:r w:rsidR="00355831">
                <w:t>Vos</w:t>
              </w:r>
            </w:ins>
          </w:p>
          <w:p w14:paraId="40A99A1F" w14:textId="77777777" w:rsidR="009D7D37" w:rsidRPr="00043BC9" w:rsidRDefault="009D7D37"/>
        </w:tc>
        <w:tc>
          <w:tcPr>
            <w:tcW w:w="5283" w:type="dxa"/>
            <w:shd w:val="clear" w:color="auto" w:fill="FFC000"/>
            <w:tcPrChange w:id="200" w:author="Rutger Vos" w:date="2017-03-30T14:46:00Z">
              <w:tcPr>
                <w:tcW w:w="5283" w:type="dxa"/>
                <w:gridSpan w:val="2"/>
                <w:shd w:val="clear" w:color="auto" w:fill="FFC000"/>
              </w:tcPr>
            </w:tcPrChange>
          </w:tcPr>
          <w:p w14:paraId="458A5E85" w14:textId="739EBC10" w:rsidR="009D7D37" w:rsidRPr="00043BC9" w:rsidDel="00043BC9" w:rsidRDefault="00356629">
            <w:pPr>
              <w:rPr>
                <w:del w:id="201" w:author="Rutger Vos" w:date="2017-03-30T14:31:00Z"/>
              </w:rPr>
            </w:pPr>
            <w:r w:rsidRPr="00043BC9">
              <w:t xml:space="preserve">Analysis with </w:t>
            </w:r>
            <w:del w:id="202" w:author="Rutger Vos" w:date="2017-03-30T14:28:00Z">
              <w:r w:rsidRPr="00043BC9" w:rsidDel="00043BC9">
                <w:delText>BEAST</w:delText>
              </w:r>
            </w:del>
            <w:ins w:id="203" w:author="Rutger Vos" w:date="2017-03-30T14:28:00Z">
              <w:r w:rsidR="00043BC9">
                <w:t>BLAST</w:t>
              </w:r>
            </w:ins>
            <w:ins w:id="204" w:author="Rutger Vos" w:date="2017-03-30T15:07:00Z">
              <w:r w:rsidR="00ED462A">
                <w:t xml:space="preserve"> (UNIX)</w:t>
              </w:r>
            </w:ins>
          </w:p>
          <w:p w14:paraId="6858E430" w14:textId="77777777" w:rsidR="009D7D37" w:rsidRPr="00043BC9" w:rsidRDefault="009D7D37"/>
          <w:p w14:paraId="3536F768" w14:textId="2BA1A235" w:rsidR="009D7D37" w:rsidRPr="00043BC9" w:rsidRDefault="00356629" w:rsidP="00ED462A">
            <w:del w:id="205" w:author="Rutger Vos" w:date="2017-03-30T14:28:00Z">
              <w:r w:rsidRPr="00043BC9" w:rsidDel="00043BC9">
                <w:delText>Character reconstructions</w:delText>
              </w:r>
            </w:del>
            <w:ins w:id="206" w:author="Rutger Vos" w:date="2017-03-30T15:05:00Z">
              <w:r w:rsidR="00ED462A">
                <w:t>P</w:t>
              </w:r>
            </w:ins>
            <w:ins w:id="207" w:author="Rutger Vos" w:date="2017-03-30T14:28:00Z">
              <w:r w:rsidR="00043BC9">
                <w:t>ipeline</w:t>
              </w:r>
            </w:ins>
            <w:ins w:id="208" w:author="Rutger Vos" w:date="2017-03-30T14:35:00Z">
              <w:r w:rsidR="00401984">
                <w:t xml:space="preserve"> example</w:t>
              </w:r>
            </w:ins>
            <w:ins w:id="209" w:author="Rutger Vos" w:date="2017-03-30T15:07:00Z">
              <w:r w:rsidR="00ED462A">
                <w:t xml:space="preserve"> (UNIX)</w:t>
              </w:r>
            </w:ins>
          </w:p>
        </w:tc>
      </w:tr>
      <w:tr w:rsidR="00243B06" w:rsidRPr="00355831" w14:paraId="2D15B5C6" w14:textId="77777777" w:rsidTr="006B619C">
        <w:trPr>
          <w:trPrChange w:id="210" w:author="Rutger Vos" w:date="2017-03-30T14:46:00Z">
            <w:trPr>
              <w:gridBefore w:val="1"/>
            </w:trPr>
          </w:trPrChange>
        </w:trPr>
        <w:tc>
          <w:tcPr>
            <w:tcW w:w="925" w:type="dxa"/>
            <w:tcBorders>
              <w:bottom w:val="single" w:sz="4" w:space="0" w:color="000000"/>
            </w:tcBorders>
            <w:shd w:val="clear" w:color="auto" w:fill="BFBFBF"/>
            <w:tcPrChange w:id="211" w:author="Rutger Vos" w:date="2017-03-30T14:46:00Z">
              <w:tcPr>
                <w:tcW w:w="925" w:type="dxa"/>
                <w:gridSpan w:val="2"/>
                <w:tcBorders>
                  <w:bottom w:val="single" w:sz="4" w:space="0" w:color="000000"/>
                </w:tcBorders>
                <w:shd w:val="clear" w:color="auto" w:fill="BFBFBF"/>
              </w:tcPr>
            </w:tcPrChange>
          </w:tcPr>
          <w:p w14:paraId="4E4B776A" w14:textId="77777777" w:rsidR="009D7D37" w:rsidRPr="00355831" w:rsidRDefault="00AF2969">
            <w:pPr>
              <w:jc w:val="center"/>
            </w:pPr>
            <w:r w:rsidRPr="00355831">
              <w:t>1</w:t>
            </w:r>
            <w:r w:rsidR="00356629" w:rsidRPr="00355831">
              <w:t>-12</w:t>
            </w:r>
          </w:p>
          <w:p w14:paraId="4030F147" w14:textId="77777777" w:rsidR="009D7D37" w:rsidRPr="00355831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  <w:tcPrChange w:id="212" w:author="Rutger Vos" w:date="2017-03-30T14:46:00Z">
              <w:tcPr>
                <w:tcW w:w="1559" w:type="dxa"/>
                <w:gridSpan w:val="2"/>
                <w:vMerge/>
                <w:shd w:val="clear" w:color="auto" w:fill="FFC000"/>
                <w:vAlign w:val="center"/>
              </w:tcPr>
            </w:tcPrChange>
          </w:tcPr>
          <w:p w14:paraId="30A50D7B" w14:textId="77777777" w:rsidR="009D7D37" w:rsidRPr="00355831" w:rsidRDefault="009D7D37"/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FFC000"/>
            <w:tcPrChange w:id="213" w:author="Rutger Vos" w:date="2017-03-30T14:46:00Z">
              <w:tcPr>
                <w:tcW w:w="885" w:type="dxa"/>
                <w:gridSpan w:val="2"/>
                <w:tcBorders>
                  <w:bottom w:val="single" w:sz="4" w:space="0" w:color="000000"/>
                </w:tcBorders>
                <w:shd w:val="clear" w:color="auto" w:fill="FFC000"/>
              </w:tcPr>
            </w:tcPrChange>
          </w:tcPr>
          <w:p w14:paraId="4702F59C" w14:textId="77777777" w:rsidR="009D7D37" w:rsidRPr="00355831" w:rsidRDefault="009D7D37"/>
          <w:p w14:paraId="579537EA" w14:textId="77777777" w:rsidR="009D7D37" w:rsidRPr="00355831" w:rsidRDefault="009D7D37"/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FFC000"/>
            <w:tcPrChange w:id="214" w:author="Rutger Vos" w:date="2017-03-30T14:46:00Z">
              <w:tcPr>
                <w:tcW w:w="2948" w:type="dxa"/>
                <w:gridSpan w:val="2"/>
                <w:tcBorders>
                  <w:bottom w:val="single" w:sz="4" w:space="0" w:color="000000"/>
                </w:tcBorders>
                <w:shd w:val="clear" w:color="auto" w:fill="FFC000"/>
              </w:tcPr>
            </w:tcPrChange>
          </w:tcPr>
          <w:p w14:paraId="128EE879" w14:textId="77777777" w:rsidR="009D7D37" w:rsidRPr="00355831" w:rsidRDefault="00356629">
            <w:pPr>
              <w:tabs>
                <w:tab w:val="center" w:pos="4320"/>
                <w:tab w:val="right" w:pos="8640"/>
              </w:tabs>
            </w:pPr>
            <w:r w:rsidRPr="00355831">
              <w:t>No lectures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FC000"/>
            <w:tcPrChange w:id="215" w:author="Rutger Vos" w:date="2017-03-30T14:46:00Z">
              <w:tcPr>
                <w:tcW w:w="1871" w:type="dxa"/>
                <w:gridSpan w:val="4"/>
                <w:tcBorders>
                  <w:bottom w:val="single" w:sz="4" w:space="0" w:color="000000"/>
                </w:tcBorders>
                <w:shd w:val="clear" w:color="auto" w:fill="FFC000"/>
              </w:tcPr>
            </w:tcPrChange>
          </w:tcPr>
          <w:p w14:paraId="0F7922FB" w14:textId="77777777" w:rsidR="009D7D37" w:rsidRPr="00355831" w:rsidRDefault="009D7D37"/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FFC000"/>
            <w:tcPrChange w:id="216" w:author="Rutger Vos" w:date="2017-03-30T14:46:00Z">
              <w:tcPr>
                <w:tcW w:w="5283" w:type="dxa"/>
                <w:gridSpan w:val="2"/>
                <w:tcBorders>
                  <w:bottom w:val="single" w:sz="4" w:space="0" w:color="000000"/>
                </w:tcBorders>
                <w:shd w:val="clear" w:color="auto" w:fill="FFC000"/>
              </w:tcPr>
            </w:tcPrChange>
          </w:tcPr>
          <w:p w14:paraId="353FB36D" w14:textId="77777777" w:rsidR="009D7D37" w:rsidRPr="00355831" w:rsidRDefault="00356629">
            <w:r w:rsidRPr="00355831">
              <w:t>Preparation of report.</w:t>
            </w:r>
          </w:p>
          <w:p w14:paraId="67D337EF" w14:textId="77777777" w:rsidR="009D7D37" w:rsidRPr="00355831" w:rsidRDefault="00356629">
            <w:r w:rsidRPr="00355831">
              <w:t>Presentations</w:t>
            </w:r>
          </w:p>
        </w:tc>
      </w:tr>
      <w:tr w:rsidR="001210F9" w:rsidRPr="00355831" w14:paraId="6173E2E5" w14:textId="77777777" w:rsidTr="006B619C">
        <w:trPr>
          <w:trPrChange w:id="217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FFFFFF"/>
            <w:tcPrChange w:id="218" w:author="Rutger Vos" w:date="2017-03-30T14:46:00Z">
              <w:tcPr>
                <w:tcW w:w="925" w:type="dxa"/>
                <w:gridSpan w:val="2"/>
                <w:shd w:val="clear" w:color="auto" w:fill="FFFFFF"/>
              </w:tcPr>
            </w:tcPrChange>
          </w:tcPr>
          <w:p w14:paraId="34EB40A0" w14:textId="77777777" w:rsidR="001210F9" w:rsidRPr="00355831" w:rsidRDefault="001210F9">
            <w:pPr>
              <w:tabs>
                <w:tab w:val="center" w:pos="4320"/>
                <w:tab w:val="right" w:pos="8640"/>
              </w:tabs>
              <w:jc w:val="center"/>
            </w:pPr>
            <w:r w:rsidRPr="00355831">
              <w:t>4-12</w:t>
            </w:r>
          </w:p>
          <w:p w14:paraId="401B0FD8" w14:textId="77777777" w:rsidR="001210F9" w:rsidRPr="00355831" w:rsidRDefault="001210F9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Merge w:val="restart"/>
            <w:shd w:val="clear" w:color="auto" w:fill="C6D9F1"/>
            <w:vAlign w:val="center"/>
            <w:tcPrChange w:id="219" w:author="Rutger Vos" w:date="2017-03-30T14:46:00Z">
              <w:tcPr>
                <w:tcW w:w="1559" w:type="dxa"/>
                <w:gridSpan w:val="2"/>
                <w:vMerge w:val="restart"/>
                <w:shd w:val="clear" w:color="auto" w:fill="C6D9F1"/>
                <w:vAlign w:val="center"/>
              </w:tcPr>
            </w:tcPrChange>
          </w:tcPr>
          <w:p w14:paraId="775B0A1D" w14:textId="65B922EF" w:rsidR="001210F9" w:rsidRPr="00355831" w:rsidDel="001210F9" w:rsidRDefault="001210F9">
            <w:pPr>
              <w:jc w:val="center"/>
              <w:rPr>
                <w:del w:id="220" w:author="Rutger Vos" w:date="2017-03-30T14:40:00Z"/>
              </w:rPr>
            </w:pPr>
            <w:del w:id="221" w:author="Rutger Vos" w:date="2017-03-30T14:40:00Z">
              <w:r w:rsidRPr="00355831" w:rsidDel="001210F9">
                <w:delText xml:space="preserve">Phylogeo-graphy </w:delText>
              </w:r>
            </w:del>
          </w:p>
          <w:p w14:paraId="693BA383" w14:textId="24264832" w:rsidR="001210F9" w:rsidRPr="001210F9" w:rsidRDefault="001210F9" w:rsidP="001210F9">
            <w:pPr>
              <w:jc w:val="center"/>
            </w:pPr>
            <w:del w:id="222" w:author="Rutger Vos" w:date="2017-03-30T14:40:00Z">
              <w:r w:rsidRPr="00355831" w:rsidDel="001210F9">
                <w:delText>Paleontology</w:delText>
              </w:r>
            </w:del>
            <w:ins w:id="223" w:author="Rutger Vos" w:date="2017-03-30T14:40:00Z">
              <w:r>
                <w:t xml:space="preserve">Two-dimensional data from images, occurrences, and GIS </w:t>
              </w:r>
            </w:ins>
          </w:p>
        </w:tc>
        <w:tc>
          <w:tcPr>
            <w:tcW w:w="885" w:type="dxa"/>
            <w:shd w:val="clear" w:color="auto" w:fill="C6D9F1"/>
            <w:tcPrChange w:id="224" w:author="Rutger Vos" w:date="2017-03-30T14:46:00Z">
              <w:tcPr>
                <w:tcW w:w="885" w:type="dxa"/>
                <w:gridSpan w:val="2"/>
                <w:shd w:val="clear" w:color="auto" w:fill="C6D9F1"/>
              </w:tcPr>
            </w:tcPrChange>
          </w:tcPr>
          <w:p w14:paraId="2FFCD4D2" w14:textId="062CCD35" w:rsidR="001210F9" w:rsidRPr="001210F9" w:rsidDel="003A1F06" w:rsidRDefault="001210F9">
            <w:pPr>
              <w:rPr>
                <w:del w:id="225" w:author="Rutger Vos" w:date="2017-03-30T14:43:00Z"/>
              </w:rPr>
            </w:pPr>
            <w:r w:rsidRPr="001210F9">
              <w:t>I</w:t>
            </w:r>
            <w:ins w:id="226" w:author="Rutger Vos" w:date="2017-03-30T14:54:00Z">
              <w:r w:rsidR="00384B86">
                <w:t>-II</w:t>
              </w:r>
            </w:ins>
          </w:p>
          <w:p w14:paraId="117D5C46" w14:textId="77777777" w:rsidR="001210F9" w:rsidRPr="003A1F06" w:rsidRDefault="001210F9"/>
        </w:tc>
        <w:tc>
          <w:tcPr>
            <w:tcW w:w="3260" w:type="dxa"/>
            <w:gridSpan w:val="2"/>
            <w:shd w:val="clear" w:color="auto" w:fill="C6D9F1"/>
            <w:tcPrChange w:id="227" w:author="Rutger Vos" w:date="2017-03-30T14:46:00Z">
              <w:tcPr>
                <w:tcW w:w="2948" w:type="dxa"/>
                <w:gridSpan w:val="2"/>
                <w:shd w:val="clear" w:color="auto" w:fill="C6D9F1"/>
              </w:tcPr>
            </w:tcPrChange>
          </w:tcPr>
          <w:p w14:paraId="1149B70F" w14:textId="790EC41D" w:rsidR="001210F9" w:rsidRPr="001210F9" w:rsidRDefault="001210F9" w:rsidP="003D076B">
            <w:del w:id="228" w:author="Rutger Vos" w:date="2017-03-30T14:41:00Z">
              <w:r w:rsidRPr="006B619C" w:rsidDel="001210F9">
                <w:delText>Phylogeography: isolation and gene flow</w:delText>
              </w:r>
            </w:del>
            <w:ins w:id="229" w:author="Rutger Vos" w:date="2017-03-30T14:41:00Z">
              <w:r>
                <w:t>2D data</w:t>
              </w:r>
            </w:ins>
            <w:ins w:id="230" w:author="Rutger Vos" w:date="2017-03-30T14:48:00Z">
              <w:r w:rsidR="003D076B">
                <w:t xml:space="preserve"> challenges</w:t>
              </w:r>
            </w:ins>
          </w:p>
        </w:tc>
        <w:tc>
          <w:tcPr>
            <w:tcW w:w="1559" w:type="dxa"/>
            <w:shd w:val="clear" w:color="auto" w:fill="C6D9F1"/>
            <w:tcPrChange w:id="231" w:author="Rutger Vos" w:date="2017-03-30T14:46:00Z">
              <w:tcPr>
                <w:tcW w:w="1871" w:type="dxa"/>
                <w:gridSpan w:val="4"/>
                <w:shd w:val="clear" w:color="auto" w:fill="C6D9F1"/>
              </w:tcPr>
            </w:tcPrChange>
          </w:tcPr>
          <w:p w14:paraId="540074D1" w14:textId="77777777" w:rsidR="001210F9" w:rsidRPr="00355831" w:rsidRDefault="001210F9">
            <w:del w:id="232" w:author="Rutger Vos" w:date="2017-03-30T14:17:00Z">
              <w:r w:rsidRPr="001210F9" w:rsidDel="00355831">
                <w:delText>Arntzen/Van Riemsdijk</w:delText>
              </w:r>
            </w:del>
            <w:ins w:id="233" w:author="Rutger Vos" w:date="2017-03-30T14:17:00Z">
              <w:r>
                <w:t>Vos</w:t>
              </w:r>
            </w:ins>
          </w:p>
        </w:tc>
        <w:tc>
          <w:tcPr>
            <w:tcW w:w="5283" w:type="dxa"/>
            <w:shd w:val="clear" w:color="auto" w:fill="C6D9F1"/>
            <w:tcPrChange w:id="234" w:author="Rutger Vos" w:date="2017-03-30T14:46:00Z">
              <w:tcPr>
                <w:tcW w:w="5283" w:type="dxa"/>
                <w:gridSpan w:val="2"/>
                <w:shd w:val="clear" w:color="auto" w:fill="C6D9F1"/>
              </w:tcPr>
            </w:tcPrChange>
          </w:tcPr>
          <w:p w14:paraId="308E62DF" w14:textId="09C47A3C" w:rsidR="001210F9" w:rsidRPr="00043BC9" w:rsidRDefault="001210F9">
            <w:del w:id="235" w:author="Rutger Vos" w:date="2017-03-30T14:41:00Z">
              <w:r w:rsidRPr="00043BC9" w:rsidDel="001210F9">
                <w:delText>Simulation experiments on isolation and gene flow</w:delText>
              </w:r>
            </w:del>
            <w:ins w:id="236" w:author="Rutger Vos" w:date="2017-03-30T14:41:00Z">
              <w:r>
                <w:t>Pixels, grid scales, coordinate systems</w:t>
              </w:r>
            </w:ins>
          </w:p>
        </w:tc>
      </w:tr>
      <w:tr w:rsidR="001210F9" w:rsidRPr="00355831" w14:paraId="613EB6CB" w14:textId="77777777" w:rsidTr="006B619C">
        <w:trPr>
          <w:trPrChange w:id="237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FFFFFF"/>
            <w:tcPrChange w:id="238" w:author="Rutger Vos" w:date="2017-03-30T14:46:00Z">
              <w:tcPr>
                <w:tcW w:w="925" w:type="dxa"/>
                <w:gridSpan w:val="2"/>
                <w:shd w:val="clear" w:color="auto" w:fill="FFFFFF"/>
              </w:tcPr>
            </w:tcPrChange>
          </w:tcPr>
          <w:p w14:paraId="35D45BE2" w14:textId="77777777" w:rsidR="001210F9" w:rsidRPr="00355831" w:rsidRDefault="001210F9">
            <w:pPr>
              <w:jc w:val="center"/>
            </w:pPr>
            <w:r w:rsidRPr="00355831">
              <w:t>5-12</w:t>
            </w:r>
          </w:p>
          <w:p w14:paraId="2ED5CE23" w14:textId="77777777" w:rsidR="001210F9" w:rsidRPr="00355831" w:rsidRDefault="001210F9">
            <w:pPr>
              <w:jc w:val="center"/>
            </w:pPr>
          </w:p>
        </w:tc>
        <w:tc>
          <w:tcPr>
            <w:tcW w:w="1559" w:type="dxa"/>
            <w:vMerge/>
            <w:shd w:val="clear" w:color="auto" w:fill="C6D9F1"/>
            <w:vAlign w:val="center"/>
            <w:tcPrChange w:id="239" w:author="Rutger Vos" w:date="2017-03-30T14:46:00Z">
              <w:tcPr>
                <w:tcW w:w="1559" w:type="dxa"/>
                <w:gridSpan w:val="2"/>
                <w:vMerge/>
                <w:shd w:val="clear" w:color="auto" w:fill="C6D9F1"/>
                <w:vAlign w:val="center"/>
              </w:tcPr>
            </w:tcPrChange>
          </w:tcPr>
          <w:p w14:paraId="5B51D0CE" w14:textId="1FF78FF9" w:rsidR="001210F9" w:rsidRPr="00355831" w:rsidRDefault="001210F9" w:rsidP="003A1F06">
            <w:pPr>
              <w:jc w:val="center"/>
            </w:pP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C6D9F1"/>
            <w:tcPrChange w:id="240" w:author="Rutger Vos" w:date="2017-03-30T14:46:00Z">
              <w:tcPr>
                <w:tcW w:w="885" w:type="dxa"/>
                <w:gridSpan w:val="2"/>
                <w:tcBorders>
                  <w:bottom w:val="single" w:sz="4" w:space="0" w:color="000000"/>
                </w:tcBorders>
                <w:shd w:val="clear" w:color="auto" w:fill="C6D9F1"/>
              </w:tcPr>
            </w:tcPrChange>
          </w:tcPr>
          <w:p w14:paraId="6CC46299" w14:textId="77777777" w:rsidR="001210F9" w:rsidRPr="00355831" w:rsidDel="00AF7E16" w:rsidRDefault="001210F9">
            <w:pPr>
              <w:rPr>
                <w:del w:id="241" w:author="Rutger Vos" w:date="2017-03-30T14:52:00Z"/>
              </w:rPr>
            </w:pPr>
            <w:r w:rsidRPr="00355831">
              <w:t>I-II</w:t>
            </w:r>
          </w:p>
          <w:p w14:paraId="450779C6" w14:textId="77777777" w:rsidR="001210F9" w:rsidRPr="00355831" w:rsidRDefault="001210F9"/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C6D9F1"/>
            <w:tcPrChange w:id="242" w:author="Rutger Vos" w:date="2017-03-30T14:46:00Z">
              <w:tcPr>
                <w:tcW w:w="2948" w:type="dxa"/>
                <w:gridSpan w:val="2"/>
                <w:tcBorders>
                  <w:bottom w:val="single" w:sz="4" w:space="0" w:color="000000"/>
                </w:tcBorders>
                <w:shd w:val="clear" w:color="auto" w:fill="C6D9F1"/>
              </w:tcPr>
            </w:tcPrChange>
          </w:tcPr>
          <w:p w14:paraId="4AD773E0" w14:textId="1322CFDD" w:rsidR="001210F9" w:rsidRPr="000C2210" w:rsidRDefault="001210F9">
            <w:del w:id="243" w:author="Rutger Vos" w:date="2017-03-30T14:42:00Z">
              <w:r w:rsidRPr="00355831" w:rsidDel="000C2210">
                <w:delText>Phylogeography</w:delText>
              </w:r>
            </w:del>
            <w:ins w:id="244" w:author="Rutger Vos" w:date="2017-03-30T14:42:00Z">
              <w:r w:rsidR="000C2210">
                <w:t>Image processing</w:t>
              </w:r>
            </w:ins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C6D9F1"/>
            <w:tcPrChange w:id="245" w:author="Rutger Vos" w:date="2017-03-30T14:46:00Z">
              <w:tcPr>
                <w:tcW w:w="1871" w:type="dxa"/>
                <w:gridSpan w:val="4"/>
                <w:tcBorders>
                  <w:bottom w:val="single" w:sz="4" w:space="0" w:color="000000"/>
                </w:tcBorders>
                <w:shd w:val="clear" w:color="auto" w:fill="C6D9F1"/>
              </w:tcPr>
            </w:tcPrChange>
          </w:tcPr>
          <w:p w14:paraId="46853523" w14:textId="77777777" w:rsidR="001210F9" w:rsidRPr="00355831" w:rsidRDefault="001210F9" w:rsidP="00435CC0">
            <w:del w:id="246" w:author="Rutger Vos" w:date="2017-03-30T14:17:00Z">
              <w:r w:rsidRPr="000C2210" w:rsidDel="00355831">
                <w:delText>Geml/Van Riemsdijk</w:delText>
              </w:r>
            </w:del>
            <w:ins w:id="247" w:author="Rutger Vos" w:date="2017-03-30T14:17:00Z">
              <w:r>
                <w:t>Vos</w:t>
              </w:r>
            </w:ins>
          </w:p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C6D9F1"/>
            <w:tcPrChange w:id="248" w:author="Rutger Vos" w:date="2017-03-30T14:46:00Z">
              <w:tcPr>
                <w:tcW w:w="5283" w:type="dxa"/>
                <w:gridSpan w:val="2"/>
                <w:tcBorders>
                  <w:bottom w:val="single" w:sz="4" w:space="0" w:color="000000"/>
                </w:tcBorders>
                <w:shd w:val="clear" w:color="auto" w:fill="C6D9F1"/>
              </w:tcPr>
            </w:tcPrChange>
          </w:tcPr>
          <w:p w14:paraId="7F54549B" w14:textId="59AB5831" w:rsidR="001210F9" w:rsidRPr="00043BC9" w:rsidRDefault="001210F9">
            <w:del w:id="249" w:author="Rutger Vos" w:date="2017-03-30T14:42:00Z">
              <w:r w:rsidRPr="00043BC9" w:rsidDel="000C2210">
                <w:delText>Phylogeographic analysis of haplotype data</w:delText>
              </w:r>
            </w:del>
            <w:ins w:id="250" w:author="Rutger Vos" w:date="2017-03-30T14:42:00Z">
              <w:r w:rsidR="000C2210">
                <w:t>Extracting data from bitmap images</w:t>
              </w:r>
            </w:ins>
            <w:ins w:id="251" w:author="Rutger Vos" w:date="2017-03-30T15:07:00Z">
              <w:r w:rsidR="00ED462A">
                <w:t xml:space="preserve"> (R)</w:t>
              </w:r>
            </w:ins>
          </w:p>
        </w:tc>
      </w:tr>
      <w:tr w:rsidR="001210F9" w:rsidRPr="00355831" w14:paraId="2E82A316" w14:textId="77777777" w:rsidTr="006B619C">
        <w:trPr>
          <w:trPrChange w:id="252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FFFFFF"/>
            <w:tcPrChange w:id="253" w:author="Rutger Vos" w:date="2017-03-30T14:46:00Z">
              <w:tcPr>
                <w:tcW w:w="925" w:type="dxa"/>
                <w:gridSpan w:val="2"/>
                <w:shd w:val="clear" w:color="auto" w:fill="FFFFFF"/>
              </w:tcPr>
            </w:tcPrChange>
          </w:tcPr>
          <w:p w14:paraId="3DF76695" w14:textId="77777777" w:rsidR="001210F9" w:rsidRPr="00355831" w:rsidRDefault="001210F9">
            <w:pPr>
              <w:jc w:val="center"/>
            </w:pPr>
            <w:r w:rsidRPr="00355831">
              <w:t>6-12</w:t>
            </w:r>
          </w:p>
          <w:p w14:paraId="57273DFD" w14:textId="77777777" w:rsidR="001210F9" w:rsidRPr="00355831" w:rsidRDefault="001210F9">
            <w:pPr>
              <w:jc w:val="center"/>
            </w:pPr>
          </w:p>
        </w:tc>
        <w:tc>
          <w:tcPr>
            <w:tcW w:w="1559" w:type="dxa"/>
            <w:vMerge/>
            <w:shd w:val="clear" w:color="auto" w:fill="C6D9F1"/>
            <w:vAlign w:val="center"/>
            <w:tcPrChange w:id="254" w:author="Rutger Vos" w:date="2017-03-30T14:46:00Z">
              <w:tcPr>
                <w:tcW w:w="1559" w:type="dxa"/>
                <w:gridSpan w:val="2"/>
                <w:vMerge/>
                <w:shd w:val="clear" w:color="auto" w:fill="C6D9F1"/>
                <w:vAlign w:val="center"/>
              </w:tcPr>
            </w:tcPrChange>
          </w:tcPr>
          <w:p w14:paraId="17820747" w14:textId="16B01DDD" w:rsidR="001210F9" w:rsidRPr="00355831" w:rsidRDefault="001210F9">
            <w:pPr>
              <w:jc w:val="center"/>
            </w:pPr>
          </w:p>
        </w:tc>
        <w:tc>
          <w:tcPr>
            <w:tcW w:w="885" w:type="dxa"/>
            <w:shd w:val="clear" w:color="auto" w:fill="C6D9F1"/>
            <w:tcPrChange w:id="255" w:author="Rutger Vos" w:date="2017-03-30T14:46:00Z">
              <w:tcPr>
                <w:tcW w:w="885" w:type="dxa"/>
                <w:gridSpan w:val="2"/>
                <w:shd w:val="clear" w:color="auto" w:fill="C6D9F1"/>
              </w:tcPr>
            </w:tcPrChange>
          </w:tcPr>
          <w:p w14:paraId="725DE5A3" w14:textId="77777777" w:rsidR="001210F9" w:rsidRPr="00355831" w:rsidRDefault="001210F9">
            <w:r w:rsidRPr="00355831">
              <w:t>I-II</w:t>
            </w:r>
          </w:p>
        </w:tc>
        <w:tc>
          <w:tcPr>
            <w:tcW w:w="3260" w:type="dxa"/>
            <w:gridSpan w:val="2"/>
            <w:shd w:val="clear" w:color="auto" w:fill="C6D9F1"/>
            <w:tcPrChange w:id="256" w:author="Rutger Vos" w:date="2017-03-30T14:46:00Z">
              <w:tcPr>
                <w:tcW w:w="2948" w:type="dxa"/>
                <w:gridSpan w:val="2"/>
                <w:shd w:val="clear" w:color="auto" w:fill="C6D9F1"/>
              </w:tcPr>
            </w:tcPrChange>
          </w:tcPr>
          <w:p w14:paraId="173F9CEC" w14:textId="10A4CC3F" w:rsidR="001210F9" w:rsidRPr="006B619C" w:rsidDel="00384B86" w:rsidRDefault="001210F9">
            <w:pPr>
              <w:rPr>
                <w:del w:id="257" w:author="Rutger Vos" w:date="2017-03-30T14:55:00Z"/>
              </w:rPr>
            </w:pPr>
            <w:del w:id="258" w:author="Rutger Vos" w:date="2017-03-30T14:43:00Z">
              <w:r w:rsidRPr="00355831" w:rsidDel="006B619C">
                <w:delText>Mass extinctions</w:delText>
              </w:r>
            </w:del>
            <w:ins w:id="259" w:author="Rutger Vos" w:date="2017-03-30T14:43:00Z">
              <w:r w:rsidR="006B619C">
                <w:t>Species occurrences</w:t>
              </w:r>
            </w:ins>
          </w:p>
          <w:p w14:paraId="7E73C333" w14:textId="77777777" w:rsidR="001210F9" w:rsidRPr="006B619C" w:rsidDel="006B619C" w:rsidRDefault="001210F9">
            <w:pPr>
              <w:rPr>
                <w:del w:id="260" w:author="Rutger Vos" w:date="2017-03-30T14:43:00Z"/>
              </w:rPr>
            </w:pPr>
          </w:p>
          <w:p w14:paraId="3A1487F2" w14:textId="77777777" w:rsidR="001210F9" w:rsidRPr="006B619C" w:rsidRDefault="001210F9"/>
        </w:tc>
        <w:tc>
          <w:tcPr>
            <w:tcW w:w="1559" w:type="dxa"/>
            <w:shd w:val="clear" w:color="auto" w:fill="C6D9F1"/>
            <w:tcPrChange w:id="261" w:author="Rutger Vos" w:date="2017-03-30T14:46:00Z">
              <w:tcPr>
                <w:tcW w:w="1871" w:type="dxa"/>
                <w:gridSpan w:val="4"/>
                <w:shd w:val="clear" w:color="auto" w:fill="C6D9F1"/>
              </w:tcPr>
            </w:tcPrChange>
          </w:tcPr>
          <w:p w14:paraId="40B011AD" w14:textId="77777777" w:rsidR="001210F9" w:rsidRPr="00355831" w:rsidRDefault="001210F9">
            <w:del w:id="262" w:author="Rutger Vos" w:date="2017-03-30T14:17:00Z">
              <w:r w:rsidRPr="006B619C" w:rsidDel="00355831">
                <w:delText>Donovan/???</w:delText>
              </w:r>
            </w:del>
            <w:ins w:id="263" w:author="Rutger Vos" w:date="2017-03-30T14:17:00Z">
              <w:r>
                <w:t>Vos</w:t>
              </w:r>
            </w:ins>
          </w:p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C6D9F1"/>
            <w:tcPrChange w:id="264" w:author="Rutger Vos" w:date="2017-03-30T14:46:00Z">
              <w:tcPr>
                <w:tcW w:w="5283" w:type="dxa"/>
                <w:gridSpan w:val="2"/>
                <w:tcBorders>
                  <w:bottom w:val="single" w:sz="4" w:space="0" w:color="000000"/>
                </w:tcBorders>
                <w:shd w:val="clear" w:color="auto" w:fill="C6D9F1"/>
              </w:tcPr>
            </w:tcPrChange>
          </w:tcPr>
          <w:p w14:paraId="3DA2ED9E" w14:textId="7928FF15" w:rsidR="001210F9" w:rsidRPr="001210F9" w:rsidRDefault="001210F9" w:rsidP="003E54CE">
            <w:del w:id="265" w:author="Rutger Vos" w:date="2017-03-30T14:43:00Z">
              <w:r w:rsidRPr="00043BC9" w:rsidDel="006B619C">
                <w:delText>Fossils, rocks and taphonomy illustrated in Leiden buildings</w:delText>
              </w:r>
            </w:del>
            <w:ins w:id="266" w:author="Rutger Vos" w:date="2017-03-30T14:43:00Z">
              <w:r w:rsidR="006B619C">
                <w:t>Processing GBIF data</w:t>
              </w:r>
            </w:ins>
            <w:ins w:id="267" w:author="Rutger Vos" w:date="2017-03-30T15:07:00Z">
              <w:r w:rsidR="00ED462A">
                <w:t xml:space="preserve"> (R</w:t>
              </w:r>
            </w:ins>
            <w:ins w:id="268" w:author="Rutger Vos" w:date="2017-03-30T15:08:00Z">
              <w:r w:rsidR="00ED462A">
                <w:t xml:space="preserve">, </w:t>
              </w:r>
              <w:proofErr w:type="spellStart"/>
              <w:r w:rsidR="00ED462A">
                <w:t>git</w:t>
              </w:r>
            </w:ins>
            <w:proofErr w:type="spellEnd"/>
            <w:ins w:id="269" w:author="Rutger Vos" w:date="2017-03-30T15:07:00Z">
              <w:r w:rsidR="00ED462A">
                <w:t>)</w:t>
              </w:r>
            </w:ins>
          </w:p>
        </w:tc>
      </w:tr>
      <w:tr w:rsidR="001210F9" w:rsidRPr="00355831" w14:paraId="1D21AB23" w14:textId="77777777" w:rsidTr="006B619C">
        <w:trPr>
          <w:trPrChange w:id="270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FFFFFF"/>
            <w:tcPrChange w:id="271" w:author="Rutger Vos" w:date="2017-03-30T14:46:00Z">
              <w:tcPr>
                <w:tcW w:w="925" w:type="dxa"/>
                <w:gridSpan w:val="2"/>
                <w:shd w:val="clear" w:color="auto" w:fill="FFFFFF"/>
              </w:tcPr>
            </w:tcPrChange>
          </w:tcPr>
          <w:p w14:paraId="64B750EA" w14:textId="77777777" w:rsidR="001210F9" w:rsidRPr="00355831" w:rsidRDefault="001210F9">
            <w:pPr>
              <w:jc w:val="center"/>
            </w:pPr>
            <w:r w:rsidRPr="00355831">
              <w:t>7-12</w:t>
            </w:r>
          </w:p>
          <w:p w14:paraId="67A81D9D" w14:textId="77777777" w:rsidR="001210F9" w:rsidRPr="00355831" w:rsidRDefault="001210F9">
            <w:pPr>
              <w:jc w:val="center"/>
            </w:pPr>
          </w:p>
        </w:tc>
        <w:tc>
          <w:tcPr>
            <w:tcW w:w="1559" w:type="dxa"/>
            <w:vMerge/>
            <w:shd w:val="clear" w:color="auto" w:fill="C6D9F1"/>
            <w:tcPrChange w:id="272" w:author="Rutger Vos" w:date="2017-03-30T14:46:00Z">
              <w:tcPr>
                <w:tcW w:w="1559" w:type="dxa"/>
                <w:gridSpan w:val="2"/>
                <w:vMerge/>
                <w:shd w:val="clear" w:color="auto" w:fill="C6D9F1"/>
              </w:tcPr>
            </w:tcPrChange>
          </w:tcPr>
          <w:p w14:paraId="3784EC7F" w14:textId="77777777" w:rsidR="001210F9" w:rsidRPr="00355831" w:rsidRDefault="001210F9">
            <w:pPr>
              <w:jc w:val="center"/>
            </w:pPr>
          </w:p>
        </w:tc>
        <w:tc>
          <w:tcPr>
            <w:tcW w:w="885" w:type="dxa"/>
            <w:shd w:val="clear" w:color="auto" w:fill="C6D9F1"/>
            <w:tcPrChange w:id="273" w:author="Rutger Vos" w:date="2017-03-30T14:46:00Z">
              <w:tcPr>
                <w:tcW w:w="885" w:type="dxa"/>
                <w:gridSpan w:val="2"/>
                <w:shd w:val="clear" w:color="auto" w:fill="C6D9F1"/>
              </w:tcPr>
            </w:tcPrChange>
          </w:tcPr>
          <w:p w14:paraId="0171A386" w14:textId="77777777" w:rsidR="001210F9" w:rsidRPr="00355831" w:rsidRDefault="001210F9">
            <w:r w:rsidRPr="00355831">
              <w:t>I-II</w:t>
            </w:r>
          </w:p>
        </w:tc>
        <w:tc>
          <w:tcPr>
            <w:tcW w:w="3260" w:type="dxa"/>
            <w:gridSpan w:val="2"/>
            <w:shd w:val="clear" w:color="auto" w:fill="C6D9F1"/>
            <w:tcPrChange w:id="274" w:author="Rutger Vos" w:date="2017-03-30T14:46:00Z">
              <w:tcPr>
                <w:tcW w:w="2948" w:type="dxa"/>
                <w:gridSpan w:val="2"/>
                <w:shd w:val="clear" w:color="auto" w:fill="C6D9F1"/>
              </w:tcPr>
            </w:tcPrChange>
          </w:tcPr>
          <w:p w14:paraId="7F9B07EB" w14:textId="41AECB7B" w:rsidR="001210F9" w:rsidRPr="006B619C" w:rsidRDefault="001210F9" w:rsidP="003A1F06">
            <w:del w:id="275" w:author="Rutger Vos" w:date="2017-03-30T14:44:00Z">
              <w:r w:rsidRPr="00355831" w:rsidDel="006B619C">
                <w:delText>Phylogeny and the fossil record</w:delText>
              </w:r>
            </w:del>
            <w:ins w:id="276" w:author="Rutger Vos" w:date="2017-03-30T14:44:00Z">
              <w:r w:rsidR="006B619C">
                <w:t>GIS</w:t>
              </w:r>
            </w:ins>
          </w:p>
        </w:tc>
        <w:tc>
          <w:tcPr>
            <w:tcW w:w="1559" w:type="dxa"/>
            <w:shd w:val="clear" w:color="auto" w:fill="C6D9F1"/>
            <w:tcPrChange w:id="277" w:author="Rutger Vos" w:date="2017-03-30T14:46:00Z">
              <w:tcPr>
                <w:tcW w:w="1871" w:type="dxa"/>
                <w:gridSpan w:val="4"/>
                <w:shd w:val="clear" w:color="auto" w:fill="C6D9F1"/>
              </w:tcPr>
            </w:tcPrChange>
          </w:tcPr>
          <w:p w14:paraId="798BC412" w14:textId="77777777" w:rsidR="001210F9" w:rsidRPr="00355831" w:rsidRDefault="001210F9" w:rsidP="003A1F06">
            <w:del w:id="278" w:author="Rutger Vos" w:date="2017-03-30T14:17:00Z">
              <w:r w:rsidRPr="006B619C" w:rsidDel="00355831">
                <w:delText>Rücklin/Hovenkamp</w:delText>
              </w:r>
            </w:del>
            <w:ins w:id="279" w:author="Rutger Vos" w:date="2017-03-30T14:17:00Z">
              <w:r>
                <w:t>Vos</w:t>
              </w:r>
            </w:ins>
          </w:p>
        </w:tc>
        <w:tc>
          <w:tcPr>
            <w:tcW w:w="5283" w:type="dxa"/>
            <w:shd w:val="clear" w:color="auto" w:fill="C6D9F1"/>
            <w:tcPrChange w:id="280" w:author="Rutger Vos" w:date="2017-03-30T14:46:00Z">
              <w:tcPr>
                <w:tcW w:w="5283" w:type="dxa"/>
                <w:gridSpan w:val="2"/>
                <w:shd w:val="clear" w:color="auto" w:fill="C6D9F1"/>
              </w:tcPr>
            </w:tcPrChange>
          </w:tcPr>
          <w:p w14:paraId="01EDDC1B" w14:textId="2E0B1427" w:rsidR="001210F9" w:rsidRPr="00043BC9" w:rsidRDefault="001210F9" w:rsidP="003A1F06">
            <w:del w:id="281" w:author="Rutger Vos" w:date="2017-03-30T14:44:00Z">
              <w:r w:rsidRPr="00043BC9" w:rsidDel="006B619C">
                <w:delText>Phylogeny and the fossil record</w:delText>
              </w:r>
            </w:del>
            <w:ins w:id="282" w:author="Rutger Vos" w:date="2017-03-30T14:44:00Z">
              <w:r w:rsidR="006B619C">
                <w:t>ArcGIS</w:t>
              </w:r>
            </w:ins>
          </w:p>
        </w:tc>
      </w:tr>
      <w:tr w:rsidR="001210F9" w:rsidRPr="00355831" w14:paraId="7DA61868" w14:textId="77777777" w:rsidTr="006B619C">
        <w:trPr>
          <w:trPrChange w:id="283" w:author="Rutger Vos" w:date="2017-03-30T14:46:00Z">
            <w:trPr>
              <w:gridBefore w:val="1"/>
            </w:trPr>
          </w:trPrChange>
        </w:trPr>
        <w:tc>
          <w:tcPr>
            <w:tcW w:w="925" w:type="dxa"/>
            <w:tcBorders>
              <w:bottom w:val="single" w:sz="4" w:space="0" w:color="000000"/>
            </w:tcBorders>
            <w:shd w:val="clear" w:color="auto" w:fill="FFFFFF"/>
            <w:tcPrChange w:id="284" w:author="Rutger Vos" w:date="2017-03-30T14:46:00Z">
              <w:tcPr>
                <w:tcW w:w="925" w:type="dxa"/>
                <w:gridSpan w:val="2"/>
                <w:tcBorders>
                  <w:bottom w:val="single" w:sz="4" w:space="0" w:color="000000"/>
                </w:tcBorders>
                <w:shd w:val="clear" w:color="auto" w:fill="FFFFFF"/>
              </w:tcPr>
            </w:tcPrChange>
          </w:tcPr>
          <w:p w14:paraId="2FAF2174" w14:textId="77777777" w:rsidR="001210F9" w:rsidRPr="00355831" w:rsidRDefault="001210F9">
            <w:pPr>
              <w:jc w:val="center"/>
            </w:pPr>
            <w:r w:rsidRPr="00355831">
              <w:t>8-12</w:t>
            </w:r>
          </w:p>
          <w:p w14:paraId="6CA33169" w14:textId="77777777" w:rsidR="001210F9" w:rsidRPr="00355831" w:rsidRDefault="001210F9">
            <w:pPr>
              <w:jc w:val="center"/>
            </w:pPr>
          </w:p>
        </w:tc>
        <w:tc>
          <w:tcPr>
            <w:tcW w:w="1559" w:type="dxa"/>
            <w:vMerge/>
            <w:shd w:val="clear" w:color="auto" w:fill="C6D9F1"/>
            <w:vAlign w:val="center"/>
            <w:tcPrChange w:id="285" w:author="Rutger Vos" w:date="2017-03-30T14:46:00Z">
              <w:tcPr>
                <w:tcW w:w="1559" w:type="dxa"/>
                <w:gridSpan w:val="2"/>
                <w:vMerge/>
                <w:shd w:val="clear" w:color="auto" w:fill="C6D9F1"/>
                <w:vAlign w:val="center"/>
              </w:tcPr>
            </w:tcPrChange>
          </w:tcPr>
          <w:p w14:paraId="4BAB73EB" w14:textId="77777777" w:rsidR="001210F9" w:rsidRPr="00355831" w:rsidRDefault="001210F9">
            <w:pPr>
              <w:jc w:val="center"/>
            </w:pPr>
          </w:p>
        </w:tc>
        <w:tc>
          <w:tcPr>
            <w:tcW w:w="885" w:type="dxa"/>
            <w:shd w:val="clear" w:color="auto" w:fill="C6D9F1"/>
            <w:tcPrChange w:id="286" w:author="Rutger Vos" w:date="2017-03-30T14:46:00Z">
              <w:tcPr>
                <w:tcW w:w="885" w:type="dxa"/>
                <w:gridSpan w:val="2"/>
                <w:shd w:val="clear" w:color="auto" w:fill="C6D9F1"/>
              </w:tcPr>
            </w:tcPrChange>
          </w:tcPr>
          <w:p w14:paraId="0B8AD212" w14:textId="1966A9D8" w:rsidR="001210F9" w:rsidRPr="006B619C" w:rsidDel="006B619C" w:rsidRDefault="001210F9">
            <w:pPr>
              <w:keepNext/>
              <w:rPr>
                <w:del w:id="287" w:author="Rutger Vos" w:date="2017-03-30T14:44:00Z"/>
              </w:rPr>
            </w:pPr>
            <w:r w:rsidRPr="00355831">
              <w:t>I</w:t>
            </w:r>
            <w:ins w:id="288" w:author="Rutger Vos" w:date="2017-03-30T14:44:00Z">
              <w:r w:rsidR="006B619C">
                <w:t>-</w:t>
              </w:r>
            </w:ins>
          </w:p>
          <w:p w14:paraId="67A9ABE4" w14:textId="77777777" w:rsidR="001210F9" w:rsidRPr="006B619C" w:rsidRDefault="001210F9">
            <w:pPr>
              <w:keepNext/>
              <w:pPrChange w:id="289" w:author="Rutger Vos" w:date="2017-03-30T14:44:00Z">
                <w:pPr>
                  <w:keepLines/>
                </w:pPr>
              </w:pPrChange>
            </w:pPr>
            <w:r w:rsidRPr="006B619C">
              <w:t>II</w:t>
            </w:r>
          </w:p>
        </w:tc>
        <w:tc>
          <w:tcPr>
            <w:tcW w:w="3260" w:type="dxa"/>
            <w:gridSpan w:val="2"/>
            <w:shd w:val="clear" w:color="auto" w:fill="C6D9F1"/>
            <w:tcPrChange w:id="290" w:author="Rutger Vos" w:date="2017-03-30T14:46:00Z">
              <w:tcPr>
                <w:tcW w:w="2948" w:type="dxa"/>
                <w:gridSpan w:val="2"/>
                <w:shd w:val="clear" w:color="auto" w:fill="C6D9F1"/>
              </w:tcPr>
            </w:tcPrChange>
          </w:tcPr>
          <w:p w14:paraId="7334423C" w14:textId="61AEF034" w:rsidR="001210F9" w:rsidRPr="006B619C" w:rsidRDefault="001210F9" w:rsidP="003A1F06">
            <w:del w:id="291" w:author="Rutger Vos" w:date="2017-03-30T14:47:00Z">
              <w:r w:rsidRPr="006B619C" w:rsidDel="006B619C">
                <w:delText>Phylogeny and the fossil record</w:delText>
              </w:r>
            </w:del>
            <w:ins w:id="292" w:author="Rutger Vos" w:date="2017-03-30T14:47:00Z">
              <w:r w:rsidR="006B619C">
                <w:t>Species distribution modeling</w:t>
              </w:r>
            </w:ins>
          </w:p>
        </w:tc>
        <w:tc>
          <w:tcPr>
            <w:tcW w:w="1559" w:type="dxa"/>
            <w:shd w:val="clear" w:color="auto" w:fill="C6D9F1"/>
            <w:tcPrChange w:id="293" w:author="Rutger Vos" w:date="2017-03-30T14:46:00Z">
              <w:tcPr>
                <w:tcW w:w="1871" w:type="dxa"/>
                <w:gridSpan w:val="4"/>
                <w:shd w:val="clear" w:color="auto" w:fill="C6D9F1"/>
              </w:tcPr>
            </w:tcPrChange>
          </w:tcPr>
          <w:p w14:paraId="36DDF407" w14:textId="77777777" w:rsidR="001210F9" w:rsidRPr="00355831" w:rsidRDefault="001210F9" w:rsidP="003A1F06">
            <w:del w:id="294" w:author="Rutger Vos" w:date="2017-03-30T14:17:00Z">
              <w:r w:rsidRPr="006B619C" w:rsidDel="00355831">
                <w:delText>Rücklin/Hovenkamp</w:delText>
              </w:r>
            </w:del>
            <w:ins w:id="295" w:author="Rutger Vos" w:date="2017-03-30T14:17:00Z">
              <w:r>
                <w:t>Vos</w:t>
              </w:r>
            </w:ins>
          </w:p>
        </w:tc>
        <w:tc>
          <w:tcPr>
            <w:tcW w:w="5283" w:type="dxa"/>
            <w:shd w:val="clear" w:color="auto" w:fill="C6D9F1"/>
            <w:tcPrChange w:id="296" w:author="Rutger Vos" w:date="2017-03-30T14:46:00Z">
              <w:tcPr>
                <w:tcW w:w="5283" w:type="dxa"/>
                <w:gridSpan w:val="2"/>
                <w:shd w:val="clear" w:color="auto" w:fill="C6D9F1"/>
              </w:tcPr>
            </w:tcPrChange>
          </w:tcPr>
          <w:p w14:paraId="7BE790AC" w14:textId="75535812" w:rsidR="001210F9" w:rsidRPr="00043BC9" w:rsidRDefault="001210F9" w:rsidP="003A1F06">
            <w:pPr>
              <w:tabs>
                <w:tab w:val="center" w:pos="4320"/>
                <w:tab w:val="right" w:pos="8640"/>
              </w:tabs>
            </w:pPr>
            <w:del w:id="297" w:author="Rutger Vos" w:date="2017-03-30T14:44:00Z">
              <w:r w:rsidRPr="00043BC9" w:rsidDel="006B619C">
                <w:delText>Phylogeny and the fossil record</w:delText>
              </w:r>
            </w:del>
            <w:ins w:id="298" w:author="Rutger Vos" w:date="2017-03-30T14:44:00Z">
              <w:r w:rsidR="006B619C">
                <w:t>MAXENT</w:t>
              </w:r>
            </w:ins>
          </w:p>
        </w:tc>
      </w:tr>
      <w:tr w:rsidR="003D076B" w:rsidRPr="00355831" w14:paraId="39912177" w14:textId="77777777" w:rsidTr="00AF7E16">
        <w:trPr>
          <w:trPrChange w:id="299" w:author="Rutger Vos" w:date="2017-03-30T14:52:00Z">
            <w:trPr>
              <w:gridBefore w:val="1"/>
            </w:trPr>
          </w:trPrChange>
        </w:trPr>
        <w:tc>
          <w:tcPr>
            <w:tcW w:w="925" w:type="dxa"/>
            <w:shd w:val="clear" w:color="auto" w:fill="BFBFBF"/>
            <w:tcPrChange w:id="300" w:author="Rutger Vos" w:date="2017-03-30T14:52:00Z">
              <w:tcPr>
                <w:tcW w:w="925" w:type="dxa"/>
                <w:gridSpan w:val="2"/>
                <w:shd w:val="clear" w:color="auto" w:fill="BFBFBF"/>
              </w:tcPr>
            </w:tcPrChange>
          </w:tcPr>
          <w:p w14:paraId="68034CC8" w14:textId="77777777" w:rsidR="003D076B" w:rsidRPr="00355831" w:rsidRDefault="003D076B">
            <w:pPr>
              <w:jc w:val="center"/>
            </w:pPr>
            <w:r w:rsidRPr="00355831">
              <w:t>11-12</w:t>
            </w:r>
          </w:p>
          <w:p w14:paraId="61A5905C" w14:textId="77777777" w:rsidR="003D076B" w:rsidRPr="00355831" w:rsidRDefault="003D076B">
            <w:pPr>
              <w:jc w:val="center"/>
            </w:pPr>
          </w:p>
        </w:tc>
        <w:tc>
          <w:tcPr>
            <w:tcW w:w="1559" w:type="dxa"/>
            <w:vMerge w:val="restart"/>
            <w:shd w:val="clear" w:color="auto" w:fill="92D050"/>
            <w:vAlign w:val="center"/>
            <w:tcPrChange w:id="301" w:author="Rutger Vos" w:date="2017-03-30T14:52:00Z">
              <w:tcPr>
                <w:tcW w:w="1559" w:type="dxa"/>
                <w:gridSpan w:val="2"/>
                <w:vMerge w:val="restart"/>
                <w:shd w:val="clear" w:color="auto" w:fill="92D050"/>
              </w:tcPr>
            </w:tcPrChange>
          </w:tcPr>
          <w:p w14:paraId="33F3D144" w14:textId="4B7BB6B7" w:rsidR="003D076B" w:rsidRPr="00715C8C" w:rsidDel="003D076B" w:rsidRDefault="00715C8C">
            <w:pPr>
              <w:jc w:val="center"/>
              <w:rPr>
                <w:del w:id="302" w:author="Rutger Vos" w:date="2017-03-30T14:50:00Z"/>
              </w:rPr>
              <w:pPrChange w:id="303" w:author="Rutger Vos" w:date="2017-03-30T14:51:00Z">
                <w:pPr/>
              </w:pPrChange>
            </w:pPr>
            <w:ins w:id="304" w:author="Rutger Vos" w:date="2017-03-30T15:04:00Z">
              <w:r>
                <w:t xml:space="preserve">Scanning and analyzing </w:t>
              </w:r>
            </w:ins>
            <w:del w:id="305" w:author="Rutger Vos" w:date="2017-03-30T14:50:00Z">
              <w:r w:rsidR="003D076B" w:rsidRPr="00715C8C" w:rsidDel="003D076B">
                <w:delText>Biogeography</w:delText>
              </w:r>
            </w:del>
          </w:p>
          <w:p w14:paraId="27A0155B" w14:textId="57116A49" w:rsidR="003D076B" w:rsidRPr="003D076B" w:rsidRDefault="003D076B">
            <w:pPr>
              <w:jc w:val="center"/>
              <w:pPrChange w:id="306" w:author="Rutger Vos" w:date="2017-03-30T14:51:00Z">
                <w:pPr/>
              </w:pPrChange>
            </w:pPr>
            <w:del w:id="307" w:author="Rutger Vos" w:date="2017-03-30T14:50:00Z">
              <w:r w:rsidRPr="00715C8C" w:rsidDel="003D076B">
                <w:delText>Ecological biogeography</w:delText>
              </w:r>
            </w:del>
            <w:proofErr w:type="gramStart"/>
            <w:ins w:id="308" w:author="Rutger Vos" w:date="2017-03-30T14:50:00Z">
              <w:r w:rsidR="00715C8C">
                <w:t>t</w:t>
              </w:r>
              <w:r>
                <w:t>hree</w:t>
              </w:r>
              <w:proofErr w:type="gramEnd"/>
              <w:r>
                <w:t xml:space="preserve">-dimensional </w:t>
              </w:r>
              <w:r>
                <w:lastRenderedPageBreak/>
                <w:t>objects</w:t>
              </w:r>
            </w:ins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92D050"/>
            <w:tcPrChange w:id="309" w:author="Rutger Vos" w:date="2017-03-30T14:52:00Z">
              <w:tcPr>
                <w:tcW w:w="885" w:type="dxa"/>
                <w:gridSpan w:val="2"/>
                <w:tcBorders>
                  <w:bottom w:val="single" w:sz="4" w:space="0" w:color="000000"/>
                </w:tcBorders>
                <w:shd w:val="clear" w:color="auto" w:fill="92D050"/>
              </w:tcPr>
            </w:tcPrChange>
          </w:tcPr>
          <w:p w14:paraId="4360082B" w14:textId="5C13B623" w:rsidR="003D076B" w:rsidRPr="00AF7E16" w:rsidDel="00B16EB1" w:rsidRDefault="003D076B">
            <w:pPr>
              <w:rPr>
                <w:del w:id="310" w:author="Rutger Vos" w:date="2017-03-30T14:57:00Z"/>
              </w:rPr>
            </w:pPr>
            <w:r w:rsidRPr="00AF7E16">
              <w:lastRenderedPageBreak/>
              <w:t>I</w:t>
            </w:r>
            <w:ins w:id="311" w:author="Rutger Vos" w:date="2017-03-30T14:57:00Z">
              <w:r w:rsidR="00B16EB1">
                <w:t>-</w:t>
              </w:r>
            </w:ins>
          </w:p>
          <w:p w14:paraId="562637BB" w14:textId="77777777" w:rsidR="003D076B" w:rsidRPr="00AF7E16" w:rsidRDefault="003D076B">
            <w:r w:rsidRPr="00AF7E16">
              <w:t>II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92D050"/>
            <w:tcPrChange w:id="312" w:author="Rutger Vos" w:date="2017-03-30T14:52:00Z">
              <w:tcPr>
                <w:tcW w:w="3260" w:type="dxa"/>
                <w:gridSpan w:val="4"/>
                <w:tcBorders>
                  <w:bottom w:val="single" w:sz="4" w:space="0" w:color="000000"/>
                </w:tcBorders>
                <w:shd w:val="clear" w:color="auto" w:fill="92D050"/>
              </w:tcPr>
            </w:tcPrChange>
          </w:tcPr>
          <w:p w14:paraId="1334E02C" w14:textId="06BD0701" w:rsidR="003D076B" w:rsidRPr="00B16EB1" w:rsidRDefault="003D076B" w:rsidP="003A1F06">
            <w:del w:id="313" w:author="Rutger Vos" w:date="2017-03-30T14:59:00Z">
              <w:r w:rsidRPr="00B16EB1" w:rsidDel="00B16EB1">
                <w:delText>Biodiversity major patterns in time</w:delText>
              </w:r>
            </w:del>
            <w:ins w:id="314" w:author="Rutger Vos" w:date="2017-03-30T14:59:00Z">
              <w:r w:rsidR="00B16EB1">
                <w:t>3D data challenges</w:t>
              </w:r>
            </w:ins>
          </w:p>
          <w:p w14:paraId="6E88A64A" w14:textId="77777777" w:rsidR="003D076B" w:rsidRPr="00355831" w:rsidRDefault="003D076B" w:rsidP="003A1F06"/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92D050"/>
            <w:tcPrChange w:id="315" w:author="Rutger Vos" w:date="2017-03-30T14:52:00Z">
              <w:tcPr>
                <w:tcW w:w="1559" w:type="dxa"/>
                <w:gridSpan w:val="2"/>
                <w:tcBorders>
                  <w:bottom w:val="single" w:sz="4" w:space="0" w:color="000000"/>
                </w:tcBorders>
                <w:shd w:val="clear" w:color="auto" w:fill="92D050"/>
              </w:tcPr>
            </w:tcPrChange>
          </w:tcPr>
          <w:p w14:paraId="0B604877" w14:textId="77777777" w:rsidR="003D076B" w:rsidRPr="00355831" w:rsidRDefault="003D076B" w:rsidP="003A1F06">
            <w:del w:id="316" w:author="Rutger Vos" w:date="2017-03-30T14:17:00Z">
              <w:r w:rsidRPr="00355831" w:rsidDel="00355831">
                <w:delText>Hoek Ostende/Rücklin</w:delText>
              </w:r>
            </w:del>
            <w:ins w:id="317" w:author="Rutger Vos" w:date="2017-03-30T14:17:00Z">
              <w:r>
                <w:t>Vos</w:t>
              </w:r>
            </w:ins>
          </w:p>
          <w:p w14:paraId="07C8C025" w14:textId="77777777" w:rsidR="003D076B" w:rsidRPr="00043BC9" w:rsidRDefault="003D076B" w:rsidP="003A1F06"/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92D050"/>
            <w:tcPrChange w:id="318" w:author="Rutger Vos" w:date="2017-03-30T14:52:00Z">
              <w:tcPr>
                <w:tcW w:w="5283" w:type="dxa"/>
                <w:gridSpan w:val="2"/>
                <w:tcBorders>
                  <w:bottom w:val="single" w:sz="4" w:space="0" w:color="000000"/>
                </w:tcBorders>
                <w:shd w:val="clear" w:color="auto" w:fill="92D050"/>
              </w:tcPr>
            </w:tcPrChange>
          </w:tcPr>
          <w:p w14:paraId="3B8006C9" w14:textId="782AE892" w:rsidR="003D076B" w:rsidRPr="001210F9" w:rsidRDefault="00B16EB1" w:rsidP="003A1F06">
            <w:ins w:id="319" w:author="Rutger Vos" w:date="2017-03-30T14:59:00Z">
              <w:r>
                <w:t xml:space="preserve">3D </w:t>
              </w:r>
            </w:ins>
            <w:del w:id="320" w:author="Rutger Vos" w:date="2017-03-30T14:59:00Z">
              <w:r w:rsidR="003D076B" w:rsidRPr="001210F9" w:rsidDel="00B16EB1">
                <w:delText>Large scale patterns in time</w:delText>
              </w:r>
            </w:del>
            <w:ins w:id="321" w:author="Rutger Vos" w:date="2017-03-30T14:59:00Z">
              <w:r>
                <w:t>data capture and management</w:t>
              </w:r>
            </w:ins>
          </w:p>
        </w:tc>
      </w:tr>
      <w:tr w:rsidR="003D076B" w:rsidRPr="00355831" w14:paraId="2FB36BF2" w14:textId="77777777" w:rsidTr="007A4979">
        <w:tc>
          <w:tcPr>
            <w:tcW w:w="925" w:type="dxa"/>
            <w:shd w:val="clear" w:color="auto" w:fill="BFBFBF"/>
          </w:tcPr>
          <w:p w14:paraId="0FBDA0E9" w14:textId="77777777" w:rsidR="003D076B" w:rsidRPr="00355831" w:rsidRDefault="003D076B">
            <w:pPr>
              <w:jc w:val="center"/>
            </w:pPr>
            <w:r w:rsidRPr="00355831">
              <w:t>12-12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78D2B37A" w14:textId="0219D457" w:rsidR="003D076B" w:rsidRPr="00355831" w:rsidRDefault="003D076B" w:rsidP="007A4979"/>
        </w:tc>
        <w:tc>
          <w:tcPr>
            <w:tcW w:w="885" w:type="dxa"/>
            <w:shd w:val="clear" w:color="auto" w:fill="92D050"/>
          </w:tcPr>
          <w:p w14:paraId="463C4F4C" w14:textId="7B3F331B" w:rsidR="003D076B" w:rsidRPr="00B16EB1" w:rsidDel="00B16EB1" w:rsidRDefault="003D076B">
            <w:pPr>
              <w:rPr>
                <w:del w:id="322" w:author="Rutger Vos" w:date="2017-03-30T14:57:00Z"/>
              </w:rPr>
            </w:pPr>
            <w:r w:rsidRPr="00355831">
              <w:t>I</w:t>
            </w:r>
            <w:ins w:id="323" w:author="Rutger Vos" w:date="2017-03-30T14:57:00Z">
              <w:r w:rsidR="00B16EB1">
                <w:t>-</w:t>
              </w:r>
            </w:ins>
          </w:p>
          <w:p w14:paraId="12BAF9BE" w14:textId="77777777" w:rsidR="003D076B" w:rsidRPr="00B16EB1" w:rsidRDefault="003D076B">
            <w:r w:rsidRPr="00B16EB1">
              <w:t>II</w:t>
            </w:r>
          </w:p>
        </w:tc>
        <w:tc>
          <w:tcPr>
            <w:tcW w:w="3260" w:type="dxa"/>
            <w:gridSpan w:val="2"/>
            <w:shd w:val="clear" w:color="auto" w:fill="92D050"/>
          </w:tcPr>
          <w:p w14:paraId="2A0BAD6A" w14:textId="3F803BFC" w:rsidR="003D076B" w:rsidRPr="007A4979" w:rsidRDefault="003D076B" w:rsidP="003A1F06">
            <w:del w:id="324" w:author="Rutger Vos" w:date="2017-03-30T15:01:00Z">
              <w:r w:rsidRPr="007A4979" w:rsidDel="007A4979">
                <w:delText>Processes in Biodiversity</w:delText>
              </w:r>
            </w:del>
            <w:ins w:id="325" w:author="Rutger Vos" w:date="2017-03-30T15:01:00Z">
              <w:r w:rsidR="007A4979">
                <w:t>Scanning live objects</w:t>
              </w:r>
            </w:ins>
          </w:p>
          <w:p w14:paraId="1D08889D" w14:textId="77777777" w:rsidR="003D076B" w:rsidRPr="00355831" w:rsidRDefault="003D076B" w:rsidP="003A1F06"/>
        </w:tc>
        <w:tc>
          <w:tcPr>
            <w:tcW w:w="1559" w:type="dxa"/>
            <w:shd w:val="clear" w:color="auto" w:fill="92D050"/>
          </w:tcPr>
          <w:p w14:paraId="6B6D9EFD" w14:textId="77777777" w:rsidR="003D076B" w:rsidRPr="00355831" w:rsidRDefault="003D076B" w:rsidP="003A1F06">
            <w:del w:id="326" w:author="Rutger Vos" w:date="2017-03-30T14:17:00Z">
              <w:r w:rsidRPr="00355831" w:rsidDel="00355831">
                <w:delText>Hoek Ostende/Rücklin</w:delText>
              </w:r>
            </w:del>
            <w:ins w:id="327" w:author="Rutger Vos" w:date="2017-03-30T14:17:00Z">
              <w:r>
                <w:t>Vos</w:t>
              </w:r>
            </w:ins>
          </w:p>
        </w:tc>
        <w:tc>
          <w:tcPr>
            <w:tcW w:w="5283" w:type="dxa"/>
            <w:shd w:val="clear" w:color="auto" w:fill="92D050"/>
          </w:tcPr>
          <w:p w14:paraId="67793357" w14:textId="72D89069" w:rsidR="003D076B" w:rsidRPr="00043BC9" w:rsidRDefault="007A4979" w:rsidP="003A1F06">
            <w:ins w:id="328" w:author="Rutger Vos" w:date="2017-03-30T15:01:00Z">
              <w:r>
                <w:rPr>
                  <w:i/>
                </w:rPr>
                <w:t>Nepenthes</w:t>
              </w:r>
              <w:r>
                <w:t xml:space="preserve"> pitcher development</w:t>
              </w:r>
            </w:ins>
            <w:ins w:id="329" w:author="Rutger Vos" w:date="2017-03-30T15:07:00Z">
              <w:r w:rsidR="00ED462A">
                <w:t xml:space="preserve"> (Python)</w:t>
              </w:r>
            </w:ins>
            <w:del w:id="330" w:author="Rutger Vos" w:date="2017-03-30T15:01:00Z">
              <w:r w:rsidR="003D076B" w:rsidRPr="00043BC9" w:rsidDel="007A4979">
                <w:delText>Large scale patterns in time</w:delText>
              </w:r>
            </w:del>
          </w:p>
        </w:tc>
      </w:tr>
      <w:tr w:rsidR="003D076B" w:rsidRPr="00355831" w14:paraId="11849880" w14:textId="77777777" w:rsidTr="007A4979">
        <w:tc>
          <w:tcPr>
            <w:tcW w:w="925" w:type="dxa"/>
            <w:shd w:val="clear" w:color="auto" w:fill="BFBFBF"/>
          </w:tcPr>
          <w:p w14:paraId="1140E681" w14:textId="77777777" w:rsidR="003D076B" w:rsidRPr="00355831" w:rsidRDefault="003D076B">
            <w:pPr>
              <w:jc w:val="center"/>
            </w:pPr>
            <w:r w:rsidRPr="00355831">
              <w:lastRenderedPageBreak/>
              <w:t>13-12</w:t>
            </w:r>
          </w:p>
          <w:p w14:paraId="01D79033" w14:textId="77777777" w:rsidR="003D076B" w:rsidRPr="00355831" w:rsidRDefault="003D076B">
            <w:pPr>
              <w:jc w:val="center"/>
            </w:pP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45C3A3E2" w14:textId="66A8203F" w:rsidR="003D076B" w:rsidRPr="00355831" w:rsidRDefault="003D076B" w:rsidP="007A4979"/>
        </w:tc>
        <w:tc>
          <w:tcPr>
            <w:tcW w:w="885" w:type="dxa"/>
            <w:shd w:val="clear" w:color="auto" w:fill="92D050"/>
          </w:tcPr>
          <w:p w14:paraId="7D72E726" w14:textId="42987D35" w:rsidR="003D076B" w:rsidRPr="00B16EB1" w:rsidDel="00B16EB1" w:rsidRDefault="003D076B">
            <w:pPr>
              <w:rPr>
                <w:del w:id="331" w:author="Rutger Vos" w:date="2017-03-30T14:57:00Z"/>
              </w:rPr>
            </w:pPr>
            <w:r w:rsidRPr="00355831">
              <w:t>I</w:t>
            </w:r>
            <w:ins w:id="332" w:author="Rutger Vos" w:date="2017-03-30T14:57:00Z">
              <w:r w:rsidR="00B16EB1">
                <w:t>-</w:t>
              </w:r>
            </w:ins>
          </w:p>
          <w:p w14:paraId="3C1A89AD" w14:textId="77777777" w:rsidR="003D076B" w:rsidRPr="00B16EB1" w:rsidRDefault="003D076B">
            <w:r w:rsidRPr="00B16EB1">
              <w:t>II</w:t>
            </w:r>
          </w:p>
        </w:tc>
        <w:tc>
          <w:tcPr>
            <w:tcW w:w="3260" w:type="dxa"/>
            <w:gridSpan w:val="2"/>
            <w:shd w:val="clear" w:color="auto" w:fill="92D050"/>
          </w:tcPr>
          <w:p w14:paraId="612088D6" w14:textId="6C7CD7F2" w:rsidR="003D076B" w:rsidRPr="007A4979" w:rsidDel="007A4979" w:rsidRDefault="003D076B">
            <w:pPr>
              <w:rPr>
                <w:del w:id="333" w:author="Rutger Vos" w:date="2017-03-30T15:02:00Z"/>
              </w:rPr>
            </w:pPr>
            <w:del w:id="334" w:author="Rutger Vos" w:date="2017-03-30T15:02:00Z">
              <w:r w:rsidRPr="007A4979" w:rsidDel="007A4979">
                <w:delText>Introduction</w:delText>
              </w:r>
            </w:del>
          </w:p>
          <w:p w14:paraId="382E7586" w14:textId="0C19E74E" w:rsidR="003D076B" w:rsidRPr="007A4979" w:rsidRDefault="003D076B">
            <w:del w:id="335" w:author="Rutger Vos" w:date="2017-03-30T15:02:00Z">
              <w:r w:rsidRPr="007A4979" w:rsidDel="007A4979">
                <w:delText>Georeferencing</w:delText>
              </w:r>
            </w:del>
            <w:ins w:id="336" w:author="Rutger Vos" w:date="2017-03-30T15:02:00Z">
              <w:r w:rsidR="007A4979">
                <w:t>Scanning (long) dead objects</w:t>
              </w:r>
            </w:ins>
          </w:p>
        </w:tc>
        <w:tc>
          <w:tcPr>
            <w:tcW w:w="1559" w:type="dxa"/>
            <w:shd w:val="clear" w:color="auto" w:fill="92D050"/>
          </w:tcPr>
          <w:p w14:paraId="695F7237" w14:textId="77777777" w:rsidR="003D076B" w:rsidRPr="00355831" w:rsidRDefault="003D076B">
            <w:del w:id="337" w:author="Rutger Vos" w:date="2017-03-30T14:17:00Z">
              <w:r w:rsidRPr="007A4979" w:rsidDel="00355831">
                <w:delText>Van Welzen/Raes</w:delText>
              </w:r>
            </w:del>
            <w:ins w:id="338" w:author="Rutger Vos" w:date="2017-03-30T14:17:00Z">
              <w:r>
                <w:t>Vos</w:t>
              </w:r>
            </w:ins>
          </w:p>
          <w:p w14:paraId="0DAD8E56" w14:textId="77777777" w:rsidR="003D076B" w:rsidRPr="00043BC9" w:rsidRDefault="003D076B"/>
        </w:tc>
        <w:tc>
          <w:tcPr>
            <w:tcW w:w="5283" w:type="dxa"/>
            <w:shd w:val="clear" w:color="auto" w:fill="92D050"/>
          </w:tcPr>
          <w:p w14:paraId="563A315D" w14:textId="0D785242" w:rsidR="003D076B" w:rsidRPr="006B619C" w:rsidRDefault="003D076B">
            <w:pPr>
              <w:tabs>
                <w:tab w:val="center" w:pos="4320"/>
                <w:tab w:val="right" w:pos="8640"/>
              </w:tabs>
            </w:pPr>
            <w:del w:id="339" w:author="Rutger Vos" w:date="2017-03-30T15:02:00Z">
              <w:r w:rsidRPr="001210F9" w:rsidDel="007A4979">
                <w:delText>Creating maps</w:delText>
              </w:r>
            </w:del>
            <w:ins w:id="340" w:author="Rutger Vos" w:date="2017-03-30T15:02:00Z">
              <w:r w:rsidR="007A4979">
                <w:t>Paleontology of the early jaw</w:t>
              </w:r>
            </w:ins>
          </w:p>
        </w:tc>
      </w:tr>
      <w:tr w:rsidR="003D076B" w:rsidRPr="00355831" w14:paraId="06A1D8B1" w14:textId="77777777" w:rsidTr="007A4979">
        <w:tc>
          <w:tcPr>
            <w:tcW w:w="925" w:type="dxa"/>
            <w:shd w:val="clear" w:color="auto" w:fill="BFBFBF"/>
          </w:tcPr>
          <w:p w14:paraId="26DB2691" w14:textId="77777777" w:rsidR="003D076B" w:rsidRPr="00355831" w:rsidRDefault="003D076B">
            <w:pPr>
              <w:jc w:val="center"/>
            </w:pPr>
            <w:r w:rsidRPr="00355831">
              <w:lastRenderedPageBreak/>
              <w:t>14-12</w:t>
            </w:r>
          </w:p>
          <w:p w14:paraId="406347C4" w14:textId="77777777" w:rsidR="003D076B" w:rsidRPr="00355831" w:rsidRDefault="003D076B">
            <w:pPr>
              <w:jc w:val="center"/>
            </w:pPr>
          </w:p>
        </w:tc>
        <w:tc>
          <w:tcPr>
            <w:tcW w:w="1559" w:type="dxa"/>
            <w:vMerge/>
            <w:shd w:val="clear" w:color="auto" w:fill="92D050"/>
          </w:tcPr>
          <w:p w14:paraId="3BC501CB" w14:textId="69A3A94A" w:rsidR="003D076B" w:rsidRPr="00355831" w:rsidRDefault="003D076B"/>
        </w:tc>
        <w:tc>
          <w:tcPr>
            <w:tcW w:w="885" w:type="dxa"/>
            <w:shd w:val="clear" w:color="auto" w:fill="92D050"/>
          </w:tcPr>
          <w:p w14:paraId="0FE2AF8D" w14:textId="6F083165" w:rsidR="003D076B" w:rsidRPr="00B16EB1" w:rsidDel="00B16EB1" w:rsidRDefault="003D076B">
            <w:pPr>
              <w:rPr>
                <w:del w:id="341" w:author="Rutger Vos" w:date="2017-03-30T14:57:00Z"/>
              </w:rPr>
            </w:pPr>
            <w:r w:rsidRPr="00355831">
              <w:t>I</w:t>
            </w:r>
            <w:ins w:id="342" w:author="Rutger Vos" w:date="2017-03-30T14:57:00Z">
              <w:r w:rsidR="00B16EB1">
                <w:t>-</w:t>
              </w:r>
            </w:ins>
          </w:p>
          <w:p w14:paraId="06756FCB" w14:textId="77777777" w:rsidR="003D076B" w:rsidRPr="00B16EB1" w:rsidRDefault="003D076B">
            <w:r w:rsidRPr="00B16EB1">
              <w:t>II</w:t>
            </w:r>
          </w:p>
        </w:tc>
        <w:tc>
          <w:tcPr>
            <w:tcW w:w="3260" w:type="dxa"/>
            <w:gridSpan w:val="2"/>
            <w:shd w:val="clear" w:color="auto" w:fill="92D050"/>
          </w:tcPr>
          <w:p w14:paraId="624E81BB" w14:textId="470FFD78" w:rsidR="003D076B" w:rsidRPr="00715C8C" w:rsidRDefault="003D076B">
            <w:del w:id="343" w:author="Rutger Vos" w:date="2017-03-30T15:03:00Z">
              <w:r w:rsidRPr="00715C8C" w:rsidDel="00715C8C">
                <w:delText>Distribution modelling</w:delText>
              </w:r>
            </w:del>
            <w:ins w:id="344" w:author="Rutger Vos" w:date="2017-03-30T15:03:00Z">
              <w:r w:rsidR="00715C8C">
                <w:t>Scanning from above</w:t>
              </w:r>
            </w:ins>
            <w:r w:rsidRPr="00715C8C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78D3CB9B" w14:textId="77777777" w:rsidR="003D076B" w:rsidRPr="00355831" w:rsidRDefault="003D076B" w:rsidP="00F35897">
            <w:del w:id="345" w:author="Rutger Vos" w:date="2017-03-30T14:18:00Z">
              <w:r w:rsidRPr="00715C8C" w:rsidDel="00355831">
                <w:delText>Raes/Van Welzen</w:delText>
              </w:r>
            </w:del>
            <w:ins w:id="346" w:author="Rutger Vos" w:date="2017-03-30T14:18:00Z">
              <w:r>
                <w:t>Vos</w:t>
              </w:r>
            </w:ins>
          </w:p>
        </w:tc>
        <w:tc>
          <w:tcPr>
            <w:tcW w:w="5283" w:type="dxa"/>
            <w:shd w:val="clear" w:color="auto" w:fill="92D050"/>
          </w:tcPr>
          <w:p w14:paraId="7036EFFE" w14:textId="27C1BB22" w:rsidR="003D076B" w:rsidRPr="00043BC9" w:rsidRDefault="003D076B">
            <w:del w:id="347" w:author="Rutger Vos" w:date="2017-03-30T15:05:00Z">
              <w:r w:rsidRPr="00043BC9" w:rsidDel="001173F3">
                <w:delText>Distribution modelling</w:delText>
              </w:r>
            </w:del>
            <w:ins w:id="348" w:author="Rutger Vos" w:date="2017-03-30T15:05:00Z">
              <w:r w:rsidR="001173F3">
                <w:t>LIDAR</w:t>
              </w:r>
            </w:ins>
          </w:p>
        </w:tc>
      </w:tr>
      <w:tr w:rsidR="003D076B" w:rsidRPr="00355831" w14:paraId="1D602178" w14:textId="77777777" w:rsidTr="007A4979">
        <w:tc>
          <w:tcPr>
            <w:tcW w:w="925" w:type="dxa"/>
            <w:tcBorders>
              <w:bottom w:val="single" w:sz="4" w:space="0" w:color="000000"/>
            </w:tcBorders>
            <w:shd w:val="clear" w:color="auto" w:fill="BFBFBF"/>
          </w:tcPr>
          <w:p w14:paraId="0A02A3B2" w14:textId="77777777" w:rsidR="003D076B" w:rsidRPr="00355831" w:rsidRDefault="003D076B">
            <w:pPr>
              <w:jc w:val="center"/>
            </w:pPr>
            <w:r w:rsidRPr="00355831">
              <w:t>15-12</w:t>
            </w:r>
          </w:p>
          <w:p w14:paraId="224E8948" w14:textId="77777777" w:rsidR="003D076B" w:rsidRPr="00355831" w:rsidRDefault="003D076B">
            <w:pPr>
              <w:jc w:val="center"/>
            </w:pPr>
          </w:p>
        </w:tc>
        <w:tc>
          <w:tcPr>
            <w:tcW w:w="1559" w:type="dxa"/>
            <w:vMerge/>
            <w:shd w:val="clear" w:color="auto" w:fill="92D050"/>
          </w:tcPr>
          <w:p w14:paraId="39F549AD" w14:textId="77777777" w:rsidR="003D076B" w:rsidRPr="00355831" w:rsidRDefault="003D076B"/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92D050"/>
          </w:tcPr>
          <w:p w14:paraId="1218465F" w14:textId="285BD30C" w:rsidR="003D076B" w:rsidRPr="00B16EB1" w:rsidDel="00B16EB1" w:rsidRDefault="003D076B">
            <w:pPr>
              <w:rPr>
                <w:del w:id="349" w:author="Rutger Vos" w:date="2017-03-30T14:57:00Z"/>
              </w:rPr>
            </w:pPr>
            <w:r w:rsidRPr="00355831">
              <w:t>I</w:t>
            </w:r>
            <w:ins w:id="350" w:author="Rutger Vos" w:date="2017-03-30T14:57:00Z">
              <w:r w:rsidR="00B16EB1">
                <w:t>-</w:t>
              </w:r>
            </w:ins>
          </w:p>
          <w:p w14:paraId="485059CB" w14:textId="77777777" w:rsidR="003D076B" w:rsidRPr="00B16EB1" w:rsidRDefault="003D076B">
            <w:r w:rsidRPr="00B16EB1">
              <w:t>II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92D050"/>
          </w:tcPr>
          <w:p w14:paraId="4D918BD3" w14:textId="0BBBE2B7" w:rsidR="003D076B" w:rsidRPr="00182CCA" w:rsidDel="00182CCA" w:rsidRDefault="003D076B">
            <w:pPr>
              <w:rPr>
                <w:del w:id="351" w:author="Rutger Vos" w:date="2017-03-30T15:08:00Z"/>
              </w:rPr>
            </w:pPr>
            <w:del w:id="352" w:author="Rutger Vos" w:date="2017-03-30T15:08:00Z">
              <w:r w:rsidRPr="00182CCA" w:rsidDel="00182CCA">
                <w:delText>Distribution modelling in past</w:delText>
              </w:r>
            </w:del>
          </w:p>
          <w:p w14:paraId="63ADF7A4" w14:textId="77FF5AB3" w:rsidR="003D076B" w:rsidRPr="00182CCA" w:rsidRDefault="003D076B">
            <w:del w:id="353" w:author="Rutger Vos" w:date="2017-03-30T15:08:00Z">
              <w:r w:rsidRPr="00182CCA" w:rsidDel="00182CCA">
                <w:delText>Distribution modelling in future</w:delText>
              </w:r>
            </w:del>
            <w:ins w:id="354" w:author="Rutger Vos" w:date="2017-03-30T15:08:00Z">
              <w:r w:rsidR="00182CCA">
                <w:t>Navigating 3D objects in code</w:t>
              </w:r>
            </w:ins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92D050"/>
          </w:tcPr>
          <w:p w14:paraId="24022E30" w14:textId="77777777" w:rsidR="003D076B" w:rsidRPr="00355831" w:rsidRDefault="003D076B">
            <w:del w:id="355" w:author="Rutger Vos" w:date="2017-03-30T14:18:00Z">
              <w:r w:rsidRPr="00182CCA" w:rsidDel="00355831">
                <w:delText>Raes/Van Welzen</w:delText>
              </w:r>
            </w:del>
            <w:ins w:id="356" w:author="Rutger Vos" w:date="2017-03-30T14:18:00Z">
              <w:r>
                <w:t>Vos</w:t>
              </w:r>
            </w:ins>
          </w:p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92D050"/>
          </w:tcPr>
          <w:p w14:paraId="02B2B897" w14:textId="4208FA0D" w:rsidR="003D076B" w:rsidRPr="00043BC9" w:rsidRDefault="003D076B">
            <w:del w:id="357" w:author="Rutger Vos" w:date="2017-03-30T15:09:00Z">
              <w:r w:rsidRPr="00043BC9" w:rsidDel="00182CCA">
                <w:delText>Distribution modelling</w:delText>
              </w:r>
            </w:del>
            <w:ins w:id="358" w:author="Rutger Vos" w:date="2017-03-30T15:09:00Z">
              <w:r w:rsidR="00182CCA">
                <w:t>Mirroring 3D objects (Python)</w:t>
              </w:r>
            </w:ins>
          </w:p>
        </w:tc>
      </w:tr>
      <w:tr w:rsidR="002B6394" w:rsidRPr="00355831" w14:paraId="77172194" w14:textId="77777777" w:rsidTr="006B619C">
        <w:trPr>
          <w:trPrChange w:id="359" w:author="Rutger Vos" w:date="2017-03-30T14:46:00Z">
            <w:trPr>
              <w:gridBefore w:val="1"/>
            </w:trPr>
          </w:trPrChange>
        </w:trPr>
        <w:tc>
          <w:tcPr>
            <w:tcW w:w="925" w:type="dxa"/>
            <w:shd w:val="clear" w:color="auto" w:fill="FFFFFF"/>
            <w:tcPrChange w:id="360" w:author="Rutger Vos" w:date="2017-03-30T14:46:00Z">
              <w:tcPr>
                <w:tcW w:w="925" w:type="dxa"/>
                <w:gridSpan w:val="2"/>
                <w:shd w:val="clear" w:color="auto" w:fill="FFFFFF"/>
              </w:tcPr>
            </w:tcPrChange>
          </w:tcPr>
          <w:p w14:paraId="0BF0BD4F" w14:textId="77777777" w:rsidR="002B6394" w:rsidRPr="00355831" w:rsidRDefault="00AF2969">
            <w:pPr>
              <w:tabs>
                <w:tab w:val="center" w:pos="4320"/>
                <w:tab w:val="right" w:pos="8640"/>
              </w:tabs>
              <w:jc w:val="center"/>
            </w:pPr>
            <w:r w:rsidRPr="00355831">
              <w:t>18</w:t>
            </w:r>
            <w:r w:rsidR="002B6394" w:rsidRPr="00355831">
              <w:t>-12</w:t>
            </w:r>
          </w:p>
          <w:p w14:paraId="2D9B3978" w14:textId="77777777" w:rsidR="002B6394" w:rsidRPr="00355831" w:rsidRDefault="002B6394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Merge w:val="restart"/>
            <w:shd w:val="clear" w:color="auto" w:fill="00B050"/>
            <w:vAlign w:val="center"/>
            <w:tcPrChange w:id="361" w:author="Rutger Vos" w:date="2017-03-30T14:46:00Z">
              <w:tcPr>
                <w:tcW w:w="1559" w:type="dxa"/>
                <w:gridSpan w:val="2"/>
                <w:vMerge w:val="restart"/>
                <w:shd w:val="clear" w:color="auto" w:fill="00B050"/>
                <w:vAlign w:val="center"/>
              </w:tcPr>
            </w:tcPrChange>
          </w:tcPr>
          <w:p w14:paraId="36F88C28" w14:textId="3B97C871" w:rsidR="002B6394" w:rsidRPr="000265DB" w:rsidRDefault="002B6394">
            <w:pPr>
              <w:jc w:val="center"/>
            </w:pPr>
            <w:del w:id="362" w:author="Rutger Vos" w:date="2017-03-30T15:13:00Z">
              <w:r w:rsidRPr="00355831" w:rsidDel="000265DB">
                <w:delText>Historical biogeography</w:delText>
              </w:r>
            </w:del>
            <w:ins w:id="363" w:author="Rutger Vos" w:date="2017-03-30T15:13:00Z">
              <w:r w:rsidR="000265DB">
                <w:t>The physical through time (4D)</w:t>
              </w:r>
            </w:ins>
          </w:p>
        </w:tc>
        <w:tc>
          <w:tcPr>
            <w:tcW w:w="885" w:type="dxa"/>
            <w:shd w:val="clear" w:color="auto" w:fill="00B050"/>
            <w:tcPrChange w:id="364" w:author="Rutger Vos" w:date="2017-03-30T14:46:00Z">
              <w:tcPr>
                <w:tcW w:w="885" w:type="dxa"/>
                <w:gridSpan w:val="2"/>
                <w:shd w:val="clear" w:color="auto" w:fill="00B050"/>
              </w:tcPr>
            </w:tcPrChange>
          </w:tcPr>
          <w:p w14:paraId="7825B305" w14:textId="65BC47CD" w:rsidR="002B6394" w:rsidRPr="00B16EB1" w:rsidDel="00B16EB1" w:rsidRDefault="002B6394">
            <w:pPr>
              <w:rPr>
                <w:del w:id="365" w:author="Rutger Vos" w:date="2017-03-30T14:58:00Z"/>
              </w:rPr>
            </w:pPr>
            <w:r w:rsidRPr="000265DB">
              <w:t>I</w:t>
            </w:r>
            <w:ins w:id="366" w:author="Rutger Vos" w:date="2017-03-30T14:58:00Z">
              <w:r w:rsidR="00B16EB1">
                <w:t>-</w:t>
              </w:r>
            </w:ins>
          </w:p>
          <w:p w14:paraId="5951B483" w14:textId="77777777" w:rsidR="002B6394" w:rsidRPr="00B16EB1" w:rsidRDefault="002B6394">
            <w:r w:rsidRPr="00B16EB1">
              <w:t>II</w:t>
            </w:r>
          </w:p>
        </w:tc>
        <w:tc>
          <w:tcPr>
            <w:tcW w:w="3260" w:type="dxa"/>
            <w:gridSpan w:val="2"/>
            <w:shd w:val="clear" w:color="auto" w:fill="00B050"/>
            <w:tcPrChange w:id="367" w:author="Rutger Vos" w:date="2017-03-30T14:46:00Z">
              <w:tcPr>
                <w:tcW w:w="2948" w:type="dxa"/>
                <w:gridSpan w:val="2"/>
                <w:shd w:val="clear" w:color="auto" w:fill="00B050"/>
              </w:tcPr>
            </w:tcPrChange>
          </w:tcPr>
          <w:p w14:paraId="2E86DC6F" w14:textId="572F0499" w:rsidR="002B6394" w:rsidRPr="000265DB" w:rsidRDefault="002B6394">
            <w:del w:id="368" w:author="Rutger Vos" w:date="2017-03-30T15:15:00Z">
              <w:r w:rsidRPr="000265DB" w:rsidDel="000265DB">
                <w:delText>Historical Biogeography</w:delText>
              </w:r>
            </w:del>
            <w:ins w:id="369" w:author="Rutger Vos" w:date="2017-03-30T15:15:00Z">
              <w:r w:rsidR="000265DB">
                <w:t>The physical through time</w:t>
              </w:r>
            </w:ins>
          </w:p>
          <w:p w14:paraId="06C355CF" w14:textId="77777777" w:rsidR="002B6394" w:rsidRPr="00355831" w:rsidRDefault="002B6394"/>
        </w:tc>
        <w:tc>
          <w:tcPr>
            <w:tcW w:w="1559" w:type="dxa"/>
            <w:shd w:val="clear" w:color="auto" w:fill="00B050"/>
            <w:tcPrChange w:id="370" w:author="Rutger Vos" w:date="2017-03-30T14:46:00Z">
              <w:tcPr>
                <w:tcW w:w="1871" w:type="dxa"/>
                <w:gridSpan w:val="4"/>
                <w:shd w:val="clear" w:color="auto" w:fill="00B050"/>
              </w:tcPr>
            </w:tcPrChange>
          </w:tcPr>
          <w:p w14:paraId="0EBFA49E" w14:textId="77777777" w:rsidR="002B6394" w:rsidRPr="00355831" w:rsidRDefault="002B6394">
            <w:del w:id="371" w:author="Rutger Vos" w:date="2017-03-30T14:18:00Z">
              <w:r w:rsidRPr="00355831" w:rsidDel="00355831">
                <w:delText>Van Welzen/Van Riemsdijk</w:delText>
              </w:r>
            </w:del>
            <w:ins w:id="372" w:author="Rutger Vos" w:date="2017-03-30T14:18:00Z">
              <w:r w:rsidR="00355831">
                <w:t>Vos</w:t>
              </w:r>
            </w:ins>
          </w:p>
          <w:p w14:paraId="691B00A3" w14:textId="77777777" w:rsidR="002B6394" w:rsidRPr="00043BC9" w:rsidRDefault="002B6394"/>
        </w:tc>
        <w:tc>
          <w:tcPr>
            <w:tcW w:w="5283" w:type="dxa"/>
            <w:shd w:val="clear" w:color="auto" w:fill="00B050"/>
            <w:tcPrChange w:id="373" w:author="Rutger Vos" w:date="2017-03-30T14:46:00Z">
              <w:tcPr>
                <w:tcW w:w="5283" w:type="dxa"/>
                <w:gridSpan w:val="2"/>
                <w:shd w:val="clear" w:color="auto" w:fill="00B050"/>
              </w:tcPr>
            </w:tcPrChange>
          </w:tcPr>
          <w:p w14:paraId="4BF452BE" w14:textId="2BF8288B" w:rsidR="002B6394" w:rsidRPr="000265DB" w:rsidRDefault="002B6394">
            <w:pPr>
              <w:rPr>
                <w:i/>
                <w:rPrChange w:id="374" w:author="Rutger Vos" w:date="2017-03-30T15:16:00Z">
                  <w:rPr/>
                </w:rPrChange>
              </w:rPr>
            </w:pPr>
            <w:del w:id="375" w:author="Rutger Vos" w:date="2017-03-30T15:16:00Z">
              <w:r w:rsidRPr="001210F9" w:rsidDel="000265DB">
                <w:delText>Historical Biogeography</w:delText>
              </w:r>
            </w:del>
            <w:ins w:id="376" w:author="Rutger Vos" w:date="2017-03-30T15:16:00Z">
              <w:r w:rsidR="000265DB">
                <w:t xml:space="preserve">Field seasons at the </w:t>
              </w:r>
              <w:r w:rsidR="000265DB">
                <w:rPr>
                  <w:i/>
                </w:rPr>
                <w:t xml:space="preserve">Triceratops </w:t>
              </w:r>
              <w:r w:rsidR="000265DB" w:rsidRPr="000265DB">
                <w:rPr>
                  <w:rPrChange w:id="377" w:author="Rutger Vos" w:date="2017-03-30T15:16:00Z">
                    <w:rPr>
                      <w:i/>
                    </w:rPr>
                  </w:rPrChange>
                </w:rPr>
                <w:t>dig</w:t>
              </w:r>
            </w:ins>
          </w:p>
        </w:tc>
      </w:tr>
      <w:tr w:rsidR="002B6394" w:rsidRPr="00355831" w14:paraId="51ED9EA2" w14:textId="77777777" w:rsidTr="006B619C">
        <w:trPr>
          <w:trHeight w:val="1200"/>
          <w:trPrChange w:id="378" w:author="Rutger Vos" w:date="2017-03-30T14:46:00Z">
            <w:trPr>
              <w:gridBefore w:val="1"/>
              <w:trHeight w:val="1200"/>
            </w:trPr>
          </w:trPrChange>
        </w:trPr>
        <w:tc>
          <w:tcPr>
            <w:tcW w:w="925" w:type="dxa"/>
            <w:shd w:val="clear" w:color="auto" w:fill="FFFFFF"/>
            <w:tcPrChange w:id="379" w:author="Rutger Vos" w:date="2017-03-30T14:46:00Z">
              <w:tcPr>
                <w:tcW w:w="925" w:type="dxa"/>
                <w:gridSpan w:val="2"/>
                <w:shd w:val="clear" w:color="auto" w:fill="FFFFFF"/>
              </w:tcPr>
            </w:tcPrChange>
          </w:tcPr>
          <w:p w14:paraId="4D7033CF" w14:textId="77777777" w:rsidR="002B6394" w:rsidRPr="00355831" w:rsidRDefault="00AF2969">
            <w:pPr>
              <w:tabs>
                <w:tab w:val="center" w:pos="4320"/>
                <w:tab w:val="right" w:pos="8640"/>
              </w:tabs>
              <w:jc w:val="center"/>
            </w:pPr>
            <w:r w:rsidRPr="00355831">
              <w:t>19</w:t>
            </w:r>
            <w:r w:rsidR="002B6394" w:rsidRPr="00355831">
              <w:t>-12</w:t>
            </w:r>
          </w:p>
          <w:p w14:paraId="64806E94" w14:textId="77777777" w:rsidR="002B6394" w:rsidRPr="00355831" w:rsidRDefault="002B6394">
            <w:pPr>
              <w:keepNext/>
              <w:keepLines/>
              <w:tabs>
                <w:tab w:val="center" w:pos="4320"/>
                <w:tab w:val="right" w:pos="8640"/>
              </w:tabs>
              <w:jc w:val="center"/>
              <w:outlineLvl w:val="0"/>
              <w:rPr>
                <w:rPrChange w:id="380" w:author="Rutger Vos" w:date="2017-03-30T14:15:00Z">
                  <w:rPr>
                    <w:b/>
                  </w:rPr>
                </w:rPrChange>
              </w:rPr>
            </w:pPr>
          </w:p>
        </w:tc>
        <w:tc>
          <w:tcPr>
            <w:tcW w:w="1559" w:type="dxa"/>
            <w:vMerge/>
            <w:shd w:val="clear" w:color="auto" w:fill="00B050"/>
            <w:vAlign w:val="center"/>
            <w:tcPrChange w:id="381" w:author="Rutger Vos" w:date="2017-03-30T14:46:00Z">
              <w:tcPr>
                <w:tcW w:w="1559" w:type="dxa"/>
                <w:gridSpan w:val="2"/>
                <w:vMerge/>
                <w:shd w:val="clear" w:color="auto" w:fill="00B050"/>
                <w:vAlign w:val="center"/>
              </w:tcPr>
            </w:tcPrChange>
          </w:tcPr>
          <w:p w14:paraId="2E1F1090" w14:textId="77777777" w:rsidR="002B6394" w:rsidRPr="00355831" w:rsidRDefault="002B6394"/>
        </w:tc>
        <w:tc>
          <w:tcPr>
            <w:tcW w:w="885" w:type="dxa"/>
            <w:shd w:val="clear" w:color="auto" w:fill="00B050"/>
            <w:tcPrChange w:id="382" w:author="Rutger Vos" w:date="2017-03-30T14:46:00Z">
              <w:tcPr>
                <w:tcW w:w="885" w:type="dxa"/>
                <w:gridSpan w:val="2"/>
                <w:shd w:val="clear" w:color="auto" w:fill="00B050"/>
              </w:tcPr>
            </w:tcPrChange>
          </w:tcPr>
          <w:p w14:paraId="78CB3442" w14:textId="031B7884" w:rsidR="002B6394" w:rsidRPr="00B16EB1" w:rsidDel="00B16EB1" w:rsidRDefault="002B6394">
            <w:pPr>
              <w:rPr>
                <w:del w:id="383" w:author="Rutger Vos" w:date="2017-03-30T14:58:00Z"/>
              </w:rPr>
            </w:pPr>
            <w:r w:rsidRPr="00355831">
              <w:t>I</w:t>
            </w:r>
            <w:ins w:id="384" w:author="Rutger Vos" w:date="2017-03-30T14:58:00Z">
              <w:r w:rsidR="00B16EB1">
                <w:t>-</w:t>
              </w:r>
            </w:ins>
          </w:p>
          <w:p w14:paraId="26A0C0EA" w14:textId="77777777" w:rsidR="002B6394" w:rsidRPr="00B16EB1" w:rsidRDefault="002B6394">
            <w:r w:rsidRPr="00B16EB1">
              <w:t>II</w:t>
            </w:r>
          </w:p>
        </w:tc>
        <w:tc>
          <w:tcPr>
            <w:tcW w:w="3260" w:type="dxa"/>
            <w:gridSpan w:val="2"/>
            <w:shd w:val="clear" w:color="auto" w:fill="00B050"/>
            <w:tcPrChange w:id="385" w:author="Rutger Vos" w:date="2017-03-30T14:46:00Z">
              <w:tcPr>
                <w:tcW w:w="2948" w:type="dxa"/>
                <w:gridSpan w:val="2"/>
                <w:shd w:val="clear" w:color="auto" w:fill="00B050"/>
              </w:tcPr>
            </w:tcPrChange>
          </w:tcPr>
          <w:p w14:paraId="00158B15" w14:textId="48F175D6" w:rsidR="002B6394" w:rsidRPr="000265DB" w:rsidDel="000265DB" w:rsidRDefault="002B6394">
            <w:pPr>
              <w:rPr>
                <w:del w:id="386" w:author="Rutger Vos" w:date="2017-03-30T15:14:00Z"/>
              </w:rPr>
            </w:pPr>
            <w:del w:id="387" w:author="Rutger Vos" w:date="2017-03-30T15:14:00Z">
              <w:r w:rsidRPr="000265DB" w:rsidDel="000265DB">
                <w:delText>Comparing phylogenies</w:delText>
              </w:r>
            </w:del>
          </w:p>
          <w:p w14:paraId="55854F56" w14:textId="78AF3D82" w:rsidR="002B6394" w:rsidRPr="000265DB" w:rsidRDefault="002B6394">
            <w:del w:id="388" w:author="Rutger Vos" w:date="2017-03-30T15:14:00Z">
              <w:r w:rsidRPr="000265DB" w:rsidDel="000265DB">
                <w:delText>Co-evolution</w:delText>
              </w:r>
            </w:del>
            <w:ins w:id="389" w:author="Rutger Vos" w:date="2017-03-30T15:14:00Z">
              <w:r w:rsidR="000265DB">
                <w:t>Course wrap-up lecture</w:t>
              </w:r>
            </w:ins>
          </w:p>
        </w:tc>
        <w:tc>
          <w:tcPr>
            <w:tcW w:w="1559" w:type="dxa"/>
            <w:shd w:val="clear" w:color="auto" w:fill="00B050"/>
            <w:tcPrChange w:id="390" w:author="Rutger Vos" w:date="2017-03-30T14:46:00Z">
              <w:tcPr>
                <w:tcW w:w="1871" w:type="dxa"/>
                <w:gridSpan w:val="4"/>
                <w:shd w:val="clear" w:color="auto" w:fill="00B050"/>
              </w:tcPr>
            </w:tcPrChange>
          </w:tcPr>
          <w:p w14:paraId="7641849C" w14:textId="77777777" w:rsidR="002B6394" w:rsidRPr="00355831" w:rsidRDefault="002B6394">
            <w:del w:id="391" w:author="Rutger Vos" w:date="2017-03-30T14:18:00Z">
              <w:r w:rsidRPr="000265DB" w:rsidDel="00355831">
                <w:delText>Van Welzen/Van Riemsdijk</w:delText>
              </w:r>
            </w:del>
            <w:ins w:id="392" w:author="Rutger Vos" w:date="2017-03-30T14:18:00Z">
              <w:r w:rsidR="00355831">
                <w:t>Vos</w:t>
              </w:r>
            </w:ins>
          </w:p>
          <w:p w14:paraId="4A895181" w14:textId="77777777" w:rsidR="002B6394" w:rsidRPr="00043BC9" w:rsidRDefault="002B6394"/>
        </w:tc>
        <w:tc>
          <w:tcPr>
            <w:tcW w:w="5283" w:type="dxa"/>
            <w:shd w:val="clear" w:color="auto" w:fill="00B050"/>
            <w:tcPrChange w:id="393" w:author="Rutger Vos" w:date="2017-03-30T14:46:00Z">
              <w:tcPr>
                <w:tcW w:w="5283" w:type="dxa"/>
                <w:gridSpan w:val="2"/>
                <w:shd w:val="clear" w:color="auto" w:fill="00B050"/>
              </w:tcPr>
            </w:tcPrChange>
          </w:tcPr>
          <w:p w14:paraId="11088D05" w14:textId="6B6771BE" w:rsidR="002B6394" w:rsidRPr="006B619C" w:rsidDel="000265DB" w:rsidRDefault="002B6394">
            <w:pPr>
              <w:rPr>
                <w:del w:id="394" w:author="Rutger Vos" w:date="2017-03-30T15:14:00Z"/>
              </w:rPr>
            </w:pPr>
            <w:del w:id="395" w:author="Rutger Vos" w:date="2017-03-30T15:14:00Z">
              <w:r w:rsidRPr="001210F9" w:rsidDel="000265DB">
                <w:delText>Historical Biogeography</w:delText>
              </w:r>
            </w:del>
          </w:p>
          <w:p w14:paraId="1FD5D272" w14:textId="77777777" w:rsidR="002B6394" w:rsidRDefault="002B6394">
            <w:pPr>
              <w:rPr>
                <w:ins w:id="396" w:author="Rutger Vos" w:date="2017-03-30T15:14:00Z"/>
              </w:rPr>
            </w:pPr>
            <w:del w:id="397" w:author="Rutger Vos" w:date="2017-03-30T15:14:00Z">
              <w:r w:rsidRPr="006B619C" w:rsidDel="000265DB">
                <w:delText>Co-evolution</w:delText>
              </w:r>
            </w:del>
            <w:ins w:id="398" w:author="Rutger Vos" w:date="2017-03-30T15:14:00Z">
              <w:r w:rsidR="000265DB">
                <w:t>Data management and provenance</w:t>
              </w:r>
            </w:ins>
          </w:p>
          <w:p w14:paraId="1016B36A" w14:textId="6A31FFC6" w:rsidR="000265DB" w:rsidRPr="006B619C" w:rsidRDefault="000265DB">
            <w:ins w:id="399" w:author="Rutger Vos" w:date="2017-03-30T15:15:00Z">
              <w:r>
                <w:t>Automation and reproducibility</w:t>
              </w:r>
            </w:ins>
          </w:p>
        </w:tc>
      </w:tr>
      <w:tr w:rsidR="002B6394" w:rsidRPr="00355831" w14:paraId="3338AE63" w14:textId="77777777" w:rsidTr="0029153A">
        <w:tc>
          <w:tcPr>
            <w:tcW w:w="925" w:type="dxa"/>
            <w:shd w:val="clear" w:color="auto" w:fill="FFFFFF"/>
          </w:tcPr>
          <w:p w14:paraId="23EB7E60" w14:textId="68F716C9" w:rsidR="002B6394" w:rsidRPr="00355831" w:rsidRDefault="00AF2969">
            <w:pPr>
              <w:tabs>
                <w:tab w:val="center" w:pos="4320"/>
                <w:tab w:val="right" w:pos="8640"/>
              </w:tabs>
              <w:jc w:val="center"/>
            </w:pPr>
            <w:r w:rsidRPr="00355831">
              <w:t>20</w:t>
            </w:r>
            <w:r w:rsidR="002B6394" w:rsidRPr="00355831">
              <w:t>-12</w:t>
            </w:r>
          </w:p>
          <w:p w14:paraId="1C5BF455" w14:textId="77777777" w:rsidR="002B6394" w:rsidRPr="00355831" w:rsidRDefault="002B6394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0EB910FC" w14:textId="77777777" w:rsidR="002B6394" w:rsidRPr="00355831" w:rsidRDefault="002B6394">
            <w:pPr>
              <w:jc w:val="center"/>
            </w:pPr>
            <w:r w:rsidRPr="00355831">
              <w:t>Question time</w:t>
            </w:r>
          </w:p>
        </w:tc>
        <w:tc>
          <w:tcPr>
            <w:tcW w:w="1065" w:type="dxa"/>
            <w:gridSpan w:val="2"/>
          </w:tcPr>
          <w:p w14:paraId="6CCD5E8C" w14:textId="77777777" w:rsidR="002B6394" w:rsidRPr="00355831" w:rsidRDefault="002B6394">
            <w:r w:rsidRPr="00355831">
              <w:t>I</w:t>
            </w:r>
          </w:p>
        </w:tc>
        <w:tc>
          <w:tcPr>
            <w:tcW w:w="9922" w:type="dxa"/>
            <w:gridSpan w:val="3"/>
          </w:tcPr>
          <w:p w14:paraId="1DB11A3F" w14:textId="77777777" w:rsidR="002B6394" w:rsidRPr="00355831" w:rsidRDefault="002B6394">
            <w:r w:rsidRPr="00355831">
              <w:t>Opportunity for evaluation and questions about the examination.</w:t>
            </w:r>
          </w:p>
          <w:p w14:paraId="2E48A041" w14:textId="77777777" w:rsidR="002B6394" w:rsidRPr="00355831" w:rsidRDefault="002B6394">
            <w:r w:rsidRPr="00355831">
              <w:t>Otherwise free to prepare for the examination</w:t>
            </w:r>
          </w:p>
        </w:tc>
      </w:tr>
      <w:tr w:rsidR="002B6394" w:rsidRPr="00355831" w14:paraId="5C1C3B96" w14:textId="77777777" w:rsidTr="0029153A">
        <w:tc>
          <w:tcPr>
            <w:tcW w:w="925" w:type="dxa"/>
            <w:shd w:val="clear" w:color="auto" w:fill="FFFFFF"/>
          </w:tcPr>
          <w:p w14:paraId="2086DE77" w14:textId="77777777" w:rsidR="002B6394" w:rsidRPr="00355831" w:rsidRDefault="00AF2969">
            <w:pPr>
              <w:tabs>
                <w:tab w:val="center" w:pos="4320"/>
                <w:tab w:val="right" w:pos="8640"/>
              </w:tabs>
              <w:jc w:val="center"/>
            </w:pPr>
            <w:r w:rsidRPr="00355831">
              <w:t>21</w:t>
            </w:r>
            <w:r w:rsidR="002B6394" w:rsidRPr="00355831">
              <w:t>-12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71112E2E" w14:textId="77777777" w:rsidR="002B6394" w:rsidRPr="00355831" w:rsidRDefault="002B6394">
            <w:pPr>
              <w:jc w:val="center"/>
            </w:pPr>
            <w:r w:rsidRPr="00355831">
              <w:t>No lectures</w:t>
            </w:r>
          </w:p>
        </w:tc>
        <w:tc>
          <w:tcPr>
            <w:tcW w:w="1065" w:type="dxa"/>
            <w:gridSpan w:val="2"/>
            <w:tcBorders>
              <w:bottom w:val="single" w:sz="4" w:space="0" w:color="000000"/>
            </w:tcBorders>
          </w:tcPr>
          <w:p w14:paraId="3B258855" w14:textId="77777777" w:rsidR="002B6394" w:rsidRPr="00355831" w:rsidRDefault="002B6394"/>
        </w:tc>
        <w:tc>
          <w:tcPr>
            <w:tcW w:w="9922" w:type="dxa"/>
            <w:gridSpan w:val="3"/>
            <w:tcBorders>
              <w:bottom w:val="single" w:sz="4" w:space="0" w:color="000000"/>
            </w:tcBorders>
          </w:tcPr>
          <w:p w14:paraId="29EBF4D4" w14:textId="77777777" w:rsidR="002B6394" w:rsidRPr="00355831" w:rsidRDefault="002B6394">
            <w:r w:rsidRPr="00355831">
              <w:t>Free to prepare for examination</w:t>
            </w:r>
          </w:p>
        </w:tc>
      </w:tr>
      <w:tr w:rsidR="002B6394" w:rsidRPr="00355831" w14:paraId="01B953D5" w14:textId="77777777" w:rsidTr="0029153A">
        <w:tc>
          <w:tcPr>
            <w:tcW w:w="925" w:type="dxa"/>
            <w:shd w:val="clear" w:color="auto" w:fill="FFFFFF"/>
          </w:tcPr>
          <w:p w14:paraId="4226C9C6" w14:textId="77777777" w:rsidR="002B6394" w:rsidRPr="00355831" w:rsidRDefault="00AF2969">
            <w:pPr>
              <w:tabs>
                <w:tab w:val="center" w:pos="4320"/>
                <w:tab w:val="right" w:pos="8640"/>
              </w:tabs>
              <w:jc w:val="center"/>
            </w:pPr>
            <w:r w:rsidRPr="00355831">
              <w:t>22</w:t>
            </w:r>
            <w:r w:rsidR="002B6394" w:rsidRPr="00355831">
              <w:t>-12</w:t>
            </w:r>
          </w:p>
        </w:tc>
        <w:tc>
          <w:tcPr>
            <w:tcW w:w="1559" w:type="dxa"/>
            <w:shd w:val="clear" w:color="auto" w:fill="FF0000"/>
            <w:vAlign w:val="center"/>
          </w:tcPr>
          <w:p w14:paraId="65179A6D" w14:textId="77777777" w:rsidR="002B6394" w:rsidRPr="00355831" w:rsidRDefault="002B6394">
            <w:pPr>
              <w:jc w:val="center"/>
            </w:pPr>
            <w:r w:rsidRPr="00355831">
              <w:t>Examination</w:t>
            </w:r>
          </w:p>
        </w:tc>
        <w:tc>
          <w:tcPr>
            <w:tcW w:w="1065" w:type="dxa"/>
            <w:gridSpan w:val="2"/>
            <w:shd w:val="clear" w:color="auto" w:fill="FF0000"/>
          </w:tcPr>
          <w:p w14:paraId="558C3E35" w14:textId="77777777" w:rsidR="002B6394" w:rsidRPr="00355831" w:rsidRDefault="002B6394"/>
        </w:tc>
        <w:tc>
          <w:tcPr>
            <w:tcW w:w="9922" w:type="dxa"/>
            <w:gridSpan w:val="3"/>
            <w:shd w:val="clear" w:color="auto" w:fill="FF0000"/>
          </w:tcPr>
          <w:p w14:paraId="003B65B4" w14:textId="77777777" w:rsidR="002B6394" w:rsidRPr="00355831" w:rsidRDefault="002B6394">
            <w:r w:rsidRPr="00355831">
              <w:rPr>
                <w:b/>
              </w:rPr>
              <w:t>11.00 to 13.00</w:t>
            </w:r>
          </w:p>
        </w:tc>
      </w:tr>
    </w:tbl>
    <w:p w14:paraId="3DD1B0A7" w14:textId="77777777" w:rsidR="009D7D37" w:rsidRPr="00355831" w:rsidRDefault="009D7D37"/>
    <w:sectPr w:rsidR="009D7D37" w:rsidRPr="00355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/>
      <w:pgMar w:top="862" w:right="1440" w:bottom="86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4C466" w14:textId="77777777" w:rsidR="007A4979" w:rsidRDefault="007A4979">
      <w:r>
        <w:separator/>
      </w:r>
    </w:p>
  </w:endnote>
  <w:endnote w:type="continuationSeparator" w:id="0">
    <w:p w14:paraId="21682A08" w14:textId="77777777" w:rsidR="007A4979" w:rsidRDefault="007A4979">
      <w:r>
        <w:continuationSeparator/>
      </w:r>
    </w:p>
  </w:endnote>
  <w:endnote w:type="continuationNotice" w:id="1">
    <w:p w14:paraId="79A66BC9" w14:textId="77777777" w:rsidR="007A4979" w:rsidRDefault="007A49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F836F" w14:textId="77777777" w:rsidR="007A4979" w:rsidRDefault="007A4979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D6451" w14:textId="77777777" w:rsidR="007A4979" w:rsidRDefault="007A497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632BF">
      <w:rPr>
        <w:noProof/>
      </w:rPr>
      <w:t>3</w:t>
    </w:r>
    <w:r>
      <w:fldChar w:fldCharType="end"/>
    </w:r>
  </w:p>
  <w:p w14:paraId="612E5D2D" w14:textId="77777777" w:rsidR="007A4979" w:rsidRDefault="007A4979">
    <w:pPr>
      <w:tabs>
        <w:tab w:val="center" w:pos="4320"/>
        <w:tab w:val="right" w:pos="8640"/>
      </w:tabs>
      <w:spacing w:after="720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CC6E2" w14:textId="77777777" w:rsidR="007A4979" w:rsidRDefault="007A4979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C735" w14:textId="77777777" w:rsidR="007A4979" w:rsidRDefault="007A4979">
      <w:r>
        <w:separator/>
      </w:r>
    </w:p>
  </w:footnote>
  <w:footnote w:type="continuationSeparator" w:id="0">
    <w:p w14:paraId="43909904" w14:textId="77777777" w:rsidR="007A4979" w:rsidRDefault="007A4979">
      <w:r>
        <w:continuationSeparator/>
      </w:r>
    </w:p>
  </w:footnote>
  <w:footnote w:type="continuationNotice" w:id="1">
    <w:p w14:paraId="64B79DD4" w14:textId="77777777" w:rsidR="007A4979" w:rsidRDefault="007A497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03D3" w14:textId="77777777" w:rsidR="007A4979" w:rsidRDefault="007A4979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C5BCB" w14:textId="77777777" w:rsidR="007A4979" w:rsidRDefault="007A4979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953E1" w14:textId="77777777" w:rsidR="007A4979" w:rsidRDefault="007A497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9D7D37"/>
    <w:rsid w:val="0000442D"/>
    <w:rsid w:val="000265DB"/>
    <w:rsid w:val="00043BC9"/>
    <w:rsid w:val="000C2210"/>
    <w:rsid w:val="001173F3"/>
    <w:rsid w:val="001210F9"/>
    <w:rsid w:val="00182CCA"/>
    <w:rsid w:val="00243B06"/>
    <w:rsid w:val="0029153A"/>
    <w:rsid w:val="002B6394"/>
    <w:rsid w:val="00355831"/>
    <w:rsid w:val="00356629"/>
    <w:rsid w:val="00384B86"/>
    <w:rsid w:val="003A1F06"/>
    <w:rsid w:val="003D076B"/>
    <w:rsid w:val="003E54CE"/>
    <w:rsid w:val="00401984"/>
    <w:rsid w:val="00435CC0"/>
    <w:rsid w:val="004632BF"/>
    <w:rsid w:val="005B424F"/>
    <w:rsid w:val="006B619C"/>
    <w:rsid w:val="006D28A1"/>
    <w:rsid w:val="00715C8C"/>
    <w:rsid w:val="00722320"/>
    <w:rsid w:val="00751890"/>
    <w:rsid w:val="0078664B"/>
    <w:rsid w:val="007A4979"/>
    <w:rsid w:val="008B2F7A"/>
    <w:rsid w:val="008C35D9"/>
    <w:rsid w:val="00962206"/>
    <w:rsid w:val="009A480E"/>
    <w:rsid w:val="009D7D37"/>
    <w:rsid w:val="00AD4D6D"/>
    <w:rsid w:val="00AF2969"/>
    <w:rsid w:val="00AF7E16"/>
    <w:rsid w:val="00B16EB1"/>
    <w:rsid w:val="00BB520A"/>
    <w:rsid w:val="00BD4AF9"/>
    <w:rsid w:val="00CE0D65"/>
    <w:rsid w:val="00E2278B"/>
    <w:rsid w:val="00EA3D8B"/>
    <w:rsid w:val="00ED462A"/>
    <w:rsid w:val="00EF701A"/>
    <w:rsid w:val="00F312CF"/>
    <w:rsid w:val="00F35897"/>
    <w:rsid w:val="00F67DAC"/>
    <w:rsid w:val="00F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13F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</w:style>
  <w:style w:type="paragraph" w:styleId="Kop1">
    <w:name w:val="heading 1"/>
    <w:basedOn w:val="Normaal"/>
    <w:next w:val="Normaal"/>
    <w:pPr>
      <w:keepNext/>
      <w:keepLines/>
      <w:outlineLvl w:val="0"/>
    </w:pPr>
    <w:rPr>
      <w:b/>
    </w:rPr>
  </w:style>
  <w:style w:type="paragraph" w:styleId="Kop2">
    <w:name w:val="heading 2"/>
    <w:basedOn w:val="Normaal"/>
    <w:next w:val="Normaal"/>
    <w:pPr>
      <w:keepNext/>
      <w:keepLines/>
      <w:outlineLvl w:val="1"/>
    </w:pPr>
    <w:rPr>
      <w:i/>
    </w:rPr>
  </w:style>
  <w:style w:type="paragraph" w:styleId="Kop3">
    <w:name w:val="heading 3"/>
    <w:basedOn w:val="Normaal"/>
    <w:next w:val="Normaal"/>
    <w:pPr>
      <w:keepNext/>
      <w:keepLines/>
      <w:outlineLvl w:val="2"/>
    </w:pPr>
    <w:rPr>
      <w:b/>
      <w:i/>
    </w:rPr>
  </w:style>
  <w:style w:type="paragraph" w:styleId="Kop4">
    <w:name w:val="heading 4"/>
    <w:basedOn w:val="Normaal"/>
    <w:next w:val="Normaal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Normaal"/>
    <w:next w:val="Norma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Normaal"/>
    <w:next w:val="Norma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pPr>
      <w:keepNext/>
      <w:keepLines/>
      <w:jc w:val="center"/>
    </w:pPr>
    <w:rPr>
      <w:b/>
      <w:sz w:val="32"/>
      <w:szCs w:val="32"/>
    </w:rPr>
  </w:style>
  <w:style w:type="paragraph" w:styleId="Subtitel">
    <w:name w:val="Subtitle"/>
    <w:basedOn w:val="Normaal"/>
    <w:next w:val="Norma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Standaardtabe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BB520A"/>
  </w:style>
  <w:style w:type="paragraph" w:styleId="Voettekst">
    <w:name w:val="footer"/>
    <w:basedOn w:val="Normaal"/>
    <w:link w:val="VoettekstTeken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B520A"/>
  </w:style>
  <w:style w:type="paragraph" w:styleId="Ballontekst">
    <w:name w:val="Balloon Text"/>
    <w:basedOn w:val="Normaal"/>
    <w:link w:val="BallontekstTeken"/>
    <w:uiPriority w:val="99"/>
    <w:semiHidden/>
    <w:unhideWhenUsed/>
    <w:rsid w:val="00243B06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43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</w:style>
  <w:style w:type="paragraph" w:styleId="Kop1">
    <w:name w:val="heading 1"/>
    <w:basedOn w:val="Normaal"/>
    <w:next w:val="Normaal"/>
    <w:pPr>
      <w:keepNext/>
      <w:keepLines/>
      <w:outlineLvl w:val="0"/>
    </w:pPr>
    <w:rPr>
      <w:b/>
    </w:rPr>
  </w:style>
  <w:style w:type="paragraph" w:styleId="Kop2">
    <w:name w:val="heading 2"/>
    <w:basedOn w:val="Normaal"/>
    <w:next w:val="Normaal"/>
    <w:pPr>
      <w:keepNext/>
      <w:keepLines/>
      <w:outlineLvl w:val="1"/>
    </w:pPr>
    <w:rPr>
      <w:i/>
    </w:rPr>
  </w:style>
  <w:style w:type="paragraph" w:styleId="Kop3">
    <w:name w:val="heading 3"/>
    <w:basedOn w:val="Normaal"/>
    <w:next w:val="Normaal"/>
    <w:pPr>
      <w:keepNext/>
      <w:keepLines/>
      <w:outlineLvl w:val="2"/>
    </w:pPr>
    <w:rPr>
      <w:b/>
      <w:i/>
    </w:rPr>
  </w:style>
  <w:style w:type="paragraph" w:styleId="Kop4">
    <w:name w:val="heading 4"/>
    <w:basedOn w:val="Normaal"/>
    <w:next w:val="Normaal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Normaal"/>
    <w:next w:val="Norma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Normaal"/>
    <w:next w:val="Norma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pPr>
      <w:keepNext/>
      <w:keepLines/>
      <w:jc w:val="center"/>
    </w:pPr>
    <w:rPr>
      <w:b/>
      <w:sz w:val="32"/>
      <w:szCs w:val="32"/>
    </w:rPr>
  </w:style>
  <w:style w:type="paragraph" w:styleId="Subtitel">
    <w:name w:val="Subtitle"/>
    <w:basedOn w:val="Normaal"/>
    <w:next w:val="Norma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Standaardtabe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BB520A"/>
  </w:style>
  <w:style w:type="paragraph" w:styleId="Voettekst">
    <w:name w:val="footer"/>
    <w:basedOn w:val="Normaal"/>
    <w:link w:val="VoettekstTeken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B520A"/>
  </w:style>
  <w:style w:type="paragraph" w:styleId="Ballontekst">
    <w:name w:val="Balloon Text"/>
    <w:basedOn w:val="Normaal"/>
    <w:link w:val="BallontekstTeken"/>
    <w:uiPriority w:val="99"/>
    <w:semiHidden/>
    <w:unhideWhenUsed/>
    <w:rsid w:val="00243B06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43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662</Words>
  <Characters>3646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NCB Naturalis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Hovenkamp</dc:creator>
  <cp:lastModifiedBy>Vos, R.A.</cp:lastModifiedBy>
  <cp:revision>24</cp:revision>
  <cp:lastPrinted>2016-07-29T09:52:00Z</cp:lastPrinted>
  <dcterms:created xsi:type="dcterms:W3CDTF">2017-03-21T12:01:00Z</dcterms:created>
  <dcterms:modified xsi:type="dcterms:W3CDTF">2017-06-07T11:52:00Z</dcterms:modified>
</cp:coreProperties>
</file>